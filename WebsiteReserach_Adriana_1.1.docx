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034FC" w14:textId="77777777" w:rsidR="00AE0A27" w:rsidRPr="00AE0A27" w:rsidRDefault="00AE0A27" w:rsidP="00AE0A27">
      <w:pPr>
        <w:pStyle w:val="Heading1"/>
      </w:pPr>
      <w:r w:rsidRPr="00AE0A27">
        <w:t xml:space="preserve">Website structure </w:t>
      </w:r>
    </w:p>
    <w:p w14:paraId="3C3D9192" w14:textId="77777777" w:rsidR="00AE0A27" w:rsidRDefault="00AE0A27" w:rsidP="00C0079F">
      <w:pPr>
        <w:autoSpaceDE w:val="0"/>
        <w:autoSpaceDN w:val="0"/>
        <w:adjustRightInd w:val="0"/>
        <w:spacing w:after="0" w:line="240" w:lineRule="auto"/>
        <w:jc w:val="both"/>
        <w:rPr>
          <w:rFonts w:cstheme="minorHAnsi"/>
        </w:rPr>
      </w:pPr>
    </w:p>
    <w:p w14:paraId="210668B4" w14:textId="1007FD17" w:rsidR="00AE0A27" w:rsidRDefault="00AE0A27" w:rsidP="00C0079F">
      <w:pPr>
        <w:autoSpaceDE w:val="0"/>
        <w:autoSpaceDN w:val="0"/>
        <w:adjustRightInd w:val="0"/>
        <w:spacing w:after="0" w:line="240" w:lineRule="auto"/>
        <w:jc w:val="both"/>
        <w:rPr>
          <w:rFonts w:cstheme="minorHAnsi"/>
        </w:rPr>
      </w:pPr>
      <w:r>
        <w:rPr>
          <w:rFonts w:cstheme="minorHAnsi"/>
        </w:rPr>
        <w:t>Home</w:t>
      </w:r>
    </w:p>
    <w:p w14:paraId="1D850924" w14:textId="73EC8FA5" w:rsidR="0090644F" w:rsidRDefault="0090644F" w:rsidP="00C0079F">
      <w:pPr>
        <w:autoSpaceDE w:val="0"/>
        <w:autoSpaceDN w:val="0"/>
        <w:adjustRightInd w:val="0"/>
        <w:spacing w:after="0" w:line="240" w:lineRule="auto"/>
        <w:jc w:val="both"/>
        <w:rPr>
          <w:rFonts w:cstheme="minorHAnsi"/>
        </w:rPr>
      </w:pPr>
      <w:r>
        <w:rPr>
          <w:rFonts w:cstheme="minorHAnsi"/>
        </w:rPr>
        <w:t xml:space="preserve">Academic </w:t>
      </w:r>
      <w:r w:rsidR="0001635A">
        <w:rPr>
          <w:rFonts w:cstheme="minorHAnsi"/>
        </w:rPr>
        <w:t>Life</w:t>
      </w:r>
    </w:p>
    <w:p w14:paraId="554FAA98" w14:textId="57294A37" w:rsidR="00DA1511" w:rsidRDefault="00DA1511" w:rsidP="00C0079F">
      <w:pPr>
        <w:autoSpaceDE w:val="0"/>
        <w:autoSpaceDN w:val="0"/>
        <w:adjustRightInd w:val="0"/>
        <w:spacing w:after="0" w:line="240" w:lineRule="auto"/>
        <w:jc w:val="both"/>
        <w:rPr>
          <w:rFonts w:cstheme="minorHAnsi"/>
        </w:rPr>
      </w:pPr>
      <w:r>
        <w:rPr>
          <w:rFonts w:cstheme="minorHAnsi"/>
        </w:rPr>
        <w:t>Phytoplankton</w:t>
      </w:r>
    </w:p>
    <w:p w14:paraId="0DEB92FE" w14:textId="77777777" w:rsidR="00AE0A27" w:rsidRDefault="00AE0A27" w:rsidP="00C0079F">
      <w:pPr>
        <w:autoSpaceDE w:val="0"/>
        <w:autoSpaceDN w:val="0"/>
        <w:adjustRightInd w:val="0"/>
        <w:spacing w:after="0" w:line="240" w:lineRule="auto"/>
        <w:jc w:val="both"/>
        <w:rPr>
          <w:rFonts w:cstheme="minorHAnsi"/>
        </w:rPr>
      </w:pPr>
      <w:r>
        <w:rPr>
          <w:rFonts w:cstheme="minorHAnsi"/>
        </w:rPr>
        <w:t>Research</w:t>
      </w:r>
    </w:p>
    <w:p w14:paraId="2172C655" w14:textId="77777777" w:rsidR="00AE0A27" w:rsidRDefault="00AE0A27" w:rsidP="00C0079F">
      <w:pPr>
        <w:autoSpaceDE w:val="0"/>
        <w:autoSpaceDN w:val="0"/>
        <w:adjustRightInd w:val="0"/>
        <w:spacing w:after="0" w:line="240" w:lineRule="auto"/>
        <w:jc w:val="both"/>
        <w:rPr>
          <w:rFonts w:cstheme="minorHAnsi"/>
        </w:rPr>
      </w:pPr>
      <w:r>
        <w:rPr>
          <w:rFonts w:cstheme="minorHAnsi"/>
        </w:rPr>
        <w:t>Projects &amp; Collaborations</w:t>
      </w:r>
    </w:p>
    <w:p w14:paraId="4B2F7D3A" w14:textId="77777777" w:rsidR="00AE0A27" w:rsidRDefault="00AE0A27" w:rsidP="00C0079F">
      <w:pPr>
        <w:autoSpaceDE w:val="0"/>
        <w:autoSpaceDN w:val="0"/>
        <w:adjustRightInd w:val="0"/>
        <w:spacing w:after="0" w:line="240" w:lineRule="auto"/>
        <w:jc w:val="both"/>
        <w:rPr>
          <w:rFonts w:cstheme="minorHAnsi"/>
        </w:rPr>
      </w:pPr>
      <w:r>
        <w:rPr>
          <w:rFonts w:cstheme="minorHAnsi"/>
        </w:rPr>
        <w:t>List of Publications</w:t>
      </w:r>
    </w:p>
    <w:p w14:paraId="77E3E572" w14:textId="77777777" w:rsidR="00AE0A27" w:rsidRDefault="00AE0A27" w:rsidP="00C0079F">
      <w:pPr>
        <w:autoSpaceDE w:val="0"/>
        <w:autoSpaceDN w:val="0"/>
        <w:adjustRightInd w:val="0"/>
        <w:spacing w:after="0" w:line="240" w:lineRule="auto"/>
        <w:jc w:val="both"/>
        <w:rPr>
          <w:rFonts w:cstheme="minorHAnsi"/>
        </w:rPr>
      </w:pPr>
      <w:r>
        <w:rPr>
          <w:rFonts w:cstheme="minorHAnsi"/>
        </w:rPr>
        <w:t>Contact</w:t>
      </w:r>
    </w:p>
    <w:p w14:paraId="7CE63C46" w14:textId="77777777" w:rsidR="00AE0A27" w:rsidRDefault="00AE0A27" w:rsidP="00C0079F">
      <w:pPr>
        <w:autoSpaceDE w:val="0"/>
        <w:autoSpaceDN w:val="0"/>
        <w:adjustRightInd w:val="0"/>
        <w:spacing w:after="0" w:line="240" w:lineRule="auto"/>
        <w:jc w:val="both"/>
        <w:rPr>
          <w:rFonts w:cstheme="minorHAnsi"/>
        </w:rPr>
      </w:pPr>
      <w:r>
        <w:rPr>
          <w:rFonts w:cstheme="minorHAnsi"/>
        </w:rPr>
        <w:t>Positions Available</w:t>
      </w:r>
    </w:p>
    <w:p w14:paraId="27A33EFE" w14:textId="77777777" w:rsidR="00AE0A27" w:rsidRDefault="00AE0A27" w:rsidP="00C0079F">
      <w:pPr>
        <w:autoSpaceDE w:val="0"/>
        <w:autoSpaceDN w:val="0"/>
        <w:adjustRightInd w:val="0"/>
        <w:spacing w:after="0" w:line="240" w:lineRule="auto"/>
        <w:jc w:val="both"/>
        <w:rPr>
          <w:rFonts w:cstheme="minorHAnsi"/>
        </w:rPr>
      </w:pPr>
    </w:p>
    <w:p w14:paraId="3CB46FF7" w14:textId="77777777" w:rsidR="00AE0A27" w:rsidRDefault="00AE0A27" w:rsidP="00C0079F">
      <w:pPr>
        <w:autoSpaceDE w:val="0"/>
        <w:autoSpaceDN w:val="0"/>
        <w:adjustRightInd w:val="0"/>
        <w:spacing w:after="0" w:line="240" w:lineRule="auto"/>
        <w:jc w:val="both"/>
        <w:rPr>
          <w:rFonts w:cstheme="minorHAnsi"/>
        </w:rPr>
      </w:pPr>
    </w:p>
    <w:p w14:paraId="7346E3BF" w14:textId="46E0424A" w:rsidR="00406706" w:rsidRDefault="00217664" w:rsidP="00406706">
      <w:r w:rsidRPr="00217664">
        <w:t xml:space="preserve">I am marine microbial ecologist interested in understanding </w:t>
      </w:r>
      <w:r w:rsidR="002C69D4">
        <w:t xml:space="preserve">the </w:t>
      </w:r>
      <w:r w:rsidR="002C69D4" w:rsidRPr="00217664">
        <w:t xml:space="preserve">structure of </w:t>
      </w:r>
      <w:r w:rsidR="002C69D4">
        <w:t>marine eukaryotic phytoplankton</w:t>
      </w:r>
      <w:r w:rsidR="002C69D4" w:rsidRPr="00217664">
        <w:t xml:space="preserve"> communities</w:t>
      </w:r>
      <w:r w:rsidR="002C69D4" w:rsidRPr="00217664">
        <w:t xml:space="preserve"> </w:t>
      </w:r>
      <w:r w:rsidR="0090644F">
        <w:t xml:space="preserve">and </w:t>
      </w:r>
      <w:r w:rsidRPr="00217664">
        <w:t>how environmental factors shape the</w:t>
      </w:r>
      <w:r w:rsidR="0090644F">
        <w:t>ir</w:t>
      </w:r>
      <w:r w:rsidRPr="00217664">
        <w:t xml:space="preserve"> diversity. </w:t>
      </w:r>
      <w:r w:rsidR="00406706">
        <w:t xml:space="preserve">They are the core </w:t>
      </w:r>
      <w:r w:rsidR="00C96015">
        <w:t xml:space="preserve">of </w:t>
      </w:r>
      <w:r w:rsidR="00406706" w:rsidRPr="00406706">
        <w:t xml:space="preserve">globally important cycles </w:t>
      </w:r>
      <w:r w:rsidR="0090644F">
        <w:t>such as</w:t>
      </w:r>
      <w:r w:rsidR="00C96015">
        <w:t xml:space="preserve"> carbon and </w:t>
      </w:r>
      <w:r w:rsidR="0090644F">
        <w:t>oxygen and</w:t>
      </w:r>
      <w:r w:rsidR="00C96015">
        <w:t xml:space="preserve"> understand the factors that control and maintain their diversity and the structure of their communities, is fundamental to understand our planet. My work</w:t>
      </w:r>
      <w:r w:rsidR="00C96015" w:rsidRPr="00C96015">
        <w:t xml:space="preserve"> </w:t>
      </w:r>
      <w:r w:rsidR="00C96015">
        <w:t>combined</w:t>
      </w:r>
      <w:r w:rsidR="00C96015" w:rsidRPr="00C96015">
        <w:t xml:space="preserve"> traditional culture isolation and laboratory studies along with </w:t>
      </w:r>
      <w:bookmarkStart w:id="0" w:name="_Hlk520708264"/>
      <w:r w:rsidR="00C96015" w:rsidRPr="00C96015">
        <w:t xml:space="preserve">cutting-edge DNA sequencing </w:t>
      </w:r>
      <w:bookmarkEnd w:id="0"/>
      <w:r w:rsidR="00C96015" w:rsidRPr="00C96015">
        <w:t xml:space="preserve">approaches to elucidate </w:t>
      </w:r>
      <w:r w:rsidR="00C96015">
        <w:t xml:space="preserve">the patterns of marine eukaryotic phytoplankton communities across a wide range of </w:t>
      </w:r>
      <w:commentRangeStart w:id="1"/>
      <w:r w:rsidR="00C96015">
        <w:t>environments</w:t>
      </w:r>
      <w:commentRangeEnd w:id="1"/>
      <w:r w:rsidR="0001635A">
        <w:rPr>
          <w:rStyle w:val="CommentReference"/>
        </w:rPr>
        <w:commentReference w:id="1"/>
      </w:r>
      <w:r w:rsidR="00C96015">
        <w:t xml:space="preserve">. </w:t>
      </w:r>
    </w:p>
    <w:p w14:paraId="5B01BD46" w14:textId="77777777" w:rsidR="00406706" w:rsidRDefault="00406706" w:rsidP="00406706"/>
    <w:p w14:paraId="5A488D37" w14:textId="1A6445D8" w:rsidR="00D65D60" w:rsidRDefault="0090644F" w:rsidP="00AB6847">
      <w:pPr>
        <w:pStyle w:val="Heading1"/>
      </w:pPr>
      <w:r>
        <w:t xml:space="preserve">Academic Life </w:t>
      </w:r>
    </w:p>
    <w:p w14:paraId="4CF1DA5C" w14:textId="13F48115" w:rsidR="00D65D60" w:rsidRDefault="00D65D60" w:rsidP="00A435C5">
      <w:pPr>
        <w:jc w:val="both"/>
        <w:rPr>
          <w:rFonts w:cstheme="minorHAnsi"/>
        </w:rPr>
      </w:pPr>
      <w:r>
        <w:t xml:space="preserve">From the Federal university of Rio de Janeiro, I received a </w:t>
      </w:r>
      <w:r>
        <w:t>bachelor’s</w:t>
      </w:r>
      <w:r>
        <w:t xml:space="preserve"> degree in Genetics and Molecular </w:t>
      </w:r>
      <w:r>
        <w:t xml:space="preserve">biology. </w:t>
      </w:r>
      <w:r w:rsidR="006D7F56">
        <w:t>Focused in</w:t>
      </w:r>
      <w:r>
        <w:t xml:space="preserve"> pursue the academic career</w:t>
      </w:r>
      <w:r w:rsidR="006D7F56">
        <w:t xml:space="preserve">, </w:t>
      </w:r>
      <w:r>
        <w:t xml:space="preserve">I enrolled in the master program </w:t>
      </w:r>
      <w:r w:rsidR="006D7F56">
        <w:t>and in a bli</w:t>
      </w:r>
      <w:r w:rsidR="006D7F56">
        <w:t>nk of a</w:t>
      </w:r>
      <w:r w:rsidR="001B2A81">
        <w:t>n</w:t>
      </w:r>
      <w:r w:rsidR="006D7F56">
        <w:t xml:space="preserve"> eye I was doing a</w:t>
      </w:r>
      <w:r w:rsidRPr="00D65D60">
        <w:t xml:space="preserve"> PhD in environmental Microbiology</w:t>
      </w:r>
      <w:r>
        <w:t xml:space="preserve">. </w:t>
      </w:r>
      <w:r w:rsidR="00BF6D76">
        <w:t>During my P</w:t>
      </w:r>
      <w:r w:rsidR="00BD6B90">
        <w:t>hD,</w:t>
      </w:r>
      <w:r>
        <w:t xml:space="preserve"> </w:t>
      </w:r>
      <w:r w:rsidRPr="00D65D60">
        <w:t xml:space="preserve">I was awarded </w:t>
      </w:r>
      <w:r w:rsidR="006D7F56">
        <w:t>with a</w:t>
      </w:r>
      <w:r w:rsidRPr="00D65D60">
        <w:t xml:space="preserve"> government scholarship </w:t>
      </w:r>
      <w:r w:rsidR="006D7F56">
        <w:t>that</w:t>
      </w:r>
      <w:r w:rsidRPr="00D65D60">
        <w:t xml:space="preserve"> allowed me to spend </w:t>
      </w:r>
      <w:proofErr w:type="gramStart"/>
      <w:r w:rsidR="00BD6B90">
        <w:t>an</w:t>
      </w:r>
      <w:proofErr w:type="gramEnd"/>
      <w:r w:rsidR="00BD6B90">
        <w:t xml:space="preserve"> year at</w:t>
      </w:r>
      <w:r w:rsidRPr="00D65D60">
        <w:t xml:space="preserve"> University of Michigan in Dr. James </w:t>
      </w:r>
      <w:proofErr w:type="spellStart"/>
      <w:r w:rsidRPr="00D65D60">
        <w:t>Tiedje</w:t>
      </w:r>
      <w:proofErr w:type="spellEnd"/>
      <w:r w:rsidRPr="00D65D60">
        <w:t xml:space="preserve"> laboratory.  There, I had the opportunity to discover the potential of high throughput sequencing technologies to investigate the microbial diversity in different environments</w:t>
      </w:r>
      <w:r w:rsidR="006D7F56">
        <w:t xml:space="preserve">. </w:t>
      </w:r>
      <w:r w:rsidR="001B2A81">
        <w:t xml:space="preserve">When I graduated, </w:t>
      </w:r>
      <w:r w:rsidR="006D7F56">
        <w:t xml:space="preserve">I was </w:t>
      </w:r>
      <w:r w:rsidR="001B2A81">
        <w:t>fascinated by the microbial world and had just heard about an immense diversity of organisms and viruses</w:t>
      </w:r>
      <w:r w:rsidR="001B2A81">
        <w:t xml:space="preserve"> at the sea. It was the moment to shift my career </w:t>
      </w:r>
      <w:r w:rsidR="001B2A81" w:rsidRPr="001B2A81">
        <w:t xml:space="preserve">towards </w:t>
      </w:r>
      <w:r w:rsidR="001B2A81">
        <w:t xml:space="preserve">to </w:t>
      </w:r>
      <w:r w:rsidR="001B2A81" w:rsidRPr="001B2A81">
        <w:t xml:space="preserve">marine ecosystems. I first started as a </w:t>
      </w:r>
      <w:r w:rsidR="00BD6B90">
        <w:t xml:space="preserve">junior </w:t>
      </w:r>
      <w:r w:rsidR="001B2A81" w:rsidRPr="001B2A81">
        <w:t>postdoctoral research fellow at the Oceanographic Institute at the University of São Paulo</w:t>
      </w:r>
      <w:r w:rsidR="00BD6B90">
        <w:t xml:space="preserve"> (</w:t>
      </w:r>
      <w:r w:rsidR="001B2A81" w:rsidRPr="001B2A81">
        <w:t>Brazil</w:t>
      </w:r>
      <w:r w:rsidR="00BD6B90">
        <w:t xml:space="preserve">) </w:t>
      </w:r>
      <w:r w:rsidR="001B2A81">
        <w:t xml:space="preserve">time I participated in two international marine microbial ecology </w:t>
      </w:r>
      <w:r w:rsidR="00BD6B90">
        <w:t>courses</w:t>
      </w:r>
      <w:r w:rsidR="001B2A81">
        <w:t xml:space="preserve"> (ECODIM – Chile and CMORE – Hawaii)</w:t>
      </w:r>
      <w:r w:rsidR="00BD6B90">
        <w:t>.</w:t>
      </w:r>
      <w:r w:rsidR="001B2A81">
        <w:t xml:space="preserve"> </w:t>
      </w:r>
      <w:r w:rsidR="001B2A81">
        <w:t xml:space="preserve">By </w:t>
      </w:r>
      <w:r w:rsidR="001B2A81">
        <w:t xml:space="preserve">2012 I moved to France, where I worked for </w:t>
      </w:r>
      <w:r w:rsidR="001B2A81">
        <w:t xml:space="preserve">the </w:t>
      </w:r>
      <w:r w:rsidR="001B2A81">
        <w:t xml:space="preserve">5 years </w:t>
      </w:r>
      <w:r w:rsidR="001B2A81" w:rsidRPr="001B2A81">
        <w:t xml:space="preserve">at the Station </w:t>
      </w:r>
      <w:proofErr w:type="spellStart"/>
      <w:r w:rsidR="001B2A81" w:rsidRPr="001B2A81">
        <w:t>Biologique</w:t>
      </w:r>
      <w:proofErr w:type="spellEnd"/>
      <w:r w:rsidR="001B2A81" w:rsidRPr="001B2A81">
        <w:t xml:space="preserve"> in </w:t>
      </w:r>
      <w:proofErr w:type="spellStart"/>
      <w:r w:rsidR="001B2A81" w:rsidRPr="001B2A81">
        <w:t>Roscoff</w:t>
      </w:r>
      <w:proofErr w:type="spellEnd"/>
      <w:r w:rsidR="001B2A81" w:rsidRPr="001B2A81">
        <w:t xml:space="preserve">, France, focusing on oceanic microalgae, connecting large scale molecular biology data sets from the marine environment with </w:t>
      </w:r>
      <w:r w:rsidR="001B2A81">
        <w:t xml:space="preserve">classical methods such as isolation and cultivation of marine phytoplankton. </w:t>
      </w:r>
      <w:r w:rsidR="001B2A81">
        <w:t xml:space="preserve"> </w:t>
      </w:r>
      <w:r w:rsidR="001B2A81">
        <w:rPr>
          <w:rFonts w:cstheme="minorHAnsi"/>
        </w:rPr>
        <w:t>I</w:t>
      </w:r>
      <w:r w:rsidR="001B2A81" w:rsidRPr="00EA5E3F">
        <w:rPr>
          <w:rFonts w:cstheme="minorHAnsi"/>
        </w:rPr>
        <w:t xml:space="preserve"> left </w:t>
      </w:r>
      <w:proofErr w:type="spellStart"/>
      <w:r w:rsidR="001B2A81" w:rsidRPr="00EA5E3F">
        <w:rPr>
          <w:rFonts w:cstheme="minorHAnsi"/>
        </w:rPr>
        <w:t>Roscoff</w:t>
      </w:r>
      <w:proofErr w:type="spellEnd"/>
      <w:r w:rsidR="001B2A81" w:rsidRPr="00EA5E3F">
        <w:rPr>
          <w:rFonts w:cstheme="minorHAnsi"/>
        </w:rPr>
        <w:t xml:space="preserve"> in late 2017, to take my new position at the Nanyang Technological University</w:t>
      </w:r>
      <w:r w:rsidR="001B2A81">
        <w:rPr>
          <w:rFonts w:cstheme="minorHAnsi"/>
        </w:rPr>
        <w:t xml:space="preserve"> </w:t>
      </w:r>
      <w:r w:rsidR="00CA7381">
        <w:rPr>
          <w:rFonts w:cstheme="minorHAnsi"/>
        </w:rPr>
        <w:t xml:space="preserve">where I am currently working and </w:t>
      </w:r>
      <w:r w:rsidR="00CA7381">
        <w:rPr>
          <w:rFonts w:cstheme="minorHAnsi"/>
        </w:rPr>
        <w:t>pursuing new wonders of</w:t>
      </w:r>
      <w:r w:rsidR="00CA7381">
        <w:rPr>
          <w:rFonts w:cstheme="minorHAnsi"/>
        </w:rPr>
        <w:t xml:space="preserve"> the phytoplankton world</w:t>
      </w:r>
      <w:r w:rsidR="00C96015">
        <w:rPr>
          <w:rFonts w:cstheme="minorHAnsi"/>
        </w:rPr>
        <w:t xml:space="preserve"> ([*C</w:t>
      </w:r>
      <w:r w:rsidR="00C96015" w:rsidRPr="00C96015">
        <w:rPr>
          <w:rFonts w:cstheme="minorHAnsi"/>
        </w:rPr>
        <w:t xml:space="preserve">urriculum </w:t>
      </w:r>
      <w:r w:rsidR="00C96015">
        <w:rPr>
          <w:rFonts w:cstheme="minorHAnsi"/>
        </w:rPr>
        <w:t>V</w:t>
      </w:r>
      <w:r w:rsidR="00C96015" w:rsidRPr="00C96015">
        <w:rPr>
          <w:rFonts w:cstheme="minorHAnsi"/>
        </w:rPr>
        <w:t>itae</w:t>
      </w:r>
      <w:proofErr w:type="gramStart"/>
      <w:r w:rsidR="00C96015">
        <w:rPr>
          <w:rFonts w:cstheme="minorHAnsi"/>
        </w:rPr>
        <w:t>*](</w:t>
      </w:r>
      <w:proofErr w:type="gramEnd"/>
      <w:r w:rsidR="00C96015" w:rsidRPr="00C96015">
        <w:t xml:space="preserve"> </w:t>
      </w:r>
      <w:r w:rsidR="00C96015" w:rsidRPr="00C96015">
        <w:rPr>
          <w:rFonts w:cstheme="minorHAnsi"/>
        </w:rPr>
        <w:t>https://www.researchgate.net/profile/Adriana_Lopes_Dos_Santos</w:t>
      </w:r>
      <w:r w:rsidR="00AB7D2A">
        <w:rPr>
          <w:rFonts w:cstheme="minorHAnsi"/>
        </w:rPr>
        <w:t>)]</w:t>
      </w:r>
      <w:r w:rsidR="00CA7381">
        <w:rPr>
          <w:rFonts w:cstheme="minorHAnsi"/>
        </w:rPr>
        <w:t xml:space="preserve">. </w:t>
      </w:r>
    </w:p>
    <w:p w14:paraId="3998A4A2" w14:textId="255E6602" w:rsidR="00217664" w:rsidRDefault="00217664" w:rsidP="00AB6847">
      <w:pPr>
        <w:jc w:val="both"/>
      </w:pPr>
    </w:p>
    <w:p w14:paraId="125CCA17" w14:textId="40C6B392" w:rsidR="001860C8" w:rsidRDefault="00AB6847" w:rsidP="001860C8">
      <w:pPr>
        <w:pStyle w:val="Heading1"/>
      </w:pPr>
      <w:r>
        <w:lastRenderedPageBreak/>
        <w:t>Phytoplankton</w:t>
      </w:r>
    </w:p>
    <w:p w14:paraId="2A4D62C7" w14:textId="556ED887" w:rsidR="004328FC" w:rsidRPr="004328FC" w:rsidRDefault="004328FC" w:rsidP="005014F1">
      <w:pPr>
        <w:pStyle w:val="Heading1"/>
        <w:jc w:val="both"/>
        <w:rPr>
          <w:rFonts w:asciiTheme="minorHAnsi" w:eastAsiaTheme="minorHAnsi" w:hAnsiTheme="minorHAnsi" w:cstheme="minorHAnsi"/>
          <w:color w:val="auto"/>
          <w:sz w:val="22"/>
          <w:szCs w:val="22"/>
        </w:rPr>
      </w:pPr>
      <w:r w:rsidRPr="004328FC">
        <w:rPr>
          <w:rFonts w:asciiTheme="minorHAnsi" w:eastAsiaTheme="minorHAnsi" w:hAnsiTheme="minorHAnsi" w:cstheme="minorHAnsi"/>
          <w:color w:val="auto"/>
          <w:sz w:val="22"/>
          <w:szCs w:val="22"/>
        </w:rPr>
        <w:t xml:space="preserve">Photosynthesis, the biological process of transforming solar energy into biomass, has forged our planet as we know it. The machinery of photosynthesis absorbs and uses solar energy to separate the water into its component parts, oxygen and hydrogen, and the chemical energy to convert the CO2 (carbon dioxide) sequestrated out of the atmosphere into sugars (biomass). This biological process is called primary productivity and it is performed by organisms called </w:t>
      </w:r>
      <w:proofErr w:type="spellStart"/>
      <w:r w:rsidRPr="004328FC">
        <w:rPr>
          <w:rFonts w:asciiTheme="minorHAnsi" w:eastAsiaTheme="minorHAnsi" w:hAnsiTheme="minorHAnsi" w:cstheme="minorHAnsi"/>
          <w:color w:val="auto"/>
          <w:sz w:val="22"/>
          <w:szCs w:val="22"/>
        </w:rPr>
        <w:t>photosynthesizers</w:t>
      </w:r>
      <w:proofErr w:type="spellEnd"/>
      <w:r w:rsidRPr="004328FC">
        <w:rPr>
          <w:rFonts w:asciiTheme="minorHAnsi" w:eastAsiaTheme="minorHAnsi" w:hAnsiTheme="minorHAnsi" w:cstheme="minorHAnsi"/>
          <w:color w:val="auto"/>
          <w:sz w:val="22"/>
          <w:szCs w:val="22"/>
        </w:rPr>
        <w:t xml:space="preserve">, such as plants. </w:t>
      </w:r>
    </w:p>
    <w:p w14:paraId="42E072EC" w14:textId="4DB994DD" w:rsidR="004328FC" w:rsidRPr="004328FC" w:rsidRDefault="004328FC" w:rsidP="005014F1">
      <w:pPr>
        <w:pStyle w:val="Heading1"/>
        <w:jc w:val="both"/>
        <w:rPr>
          <w:rFonts w:asciiTheme="minorHAnsi" w:eastAsiaTheme="minorHAnsi" w:hAnsiTheme="minorHAnsi" w:cstheme="minorHAnsi"/>
          <w:color w:val="auto"/>
          <w:sz w:val="22"/>
          <w:szCs w:val="22"/>
        </w:rPr>
      </w:pPr>
      <w:r w:rsidRPr="004328FC">
        <w:rPr>
          <w:rFonts w:asciiTheme="minorHAnsi" w:eastAsiaTheme="minorHAnsi" w:hAnsiTheme="minorHAnsi" w:cstheme="minorHAnsi"/>
          <w:color w:val="auto"/>
          <w:sz w:val="22"/>
          <w:szCs w:val="22"/>
        </w:rPr>
        <w:t xml:space="preserve">The products of photosynthesis, water and sugar, are essential to all forms of life we know, and so is oxygen to most of the living beings on planet.  Ocean and the land share, almost equally, the primary production of the Earth.  Due to our terrestrial nature as human beings, it is very easy to spot how dependent we are of the plants, of our crops to live, but in the ocean, who is feeding all the animals, who is sustaining the trophic web? </w:t>
      </w:r>
    </w:p>
    <w:p w14:paraId="6A22BFD4" w14:textId="281DD111" w:rsidR="004328FC" w:rsidRPr="004328FC" w:rsidRDefault="004328FC" w:rsidP="005014F1">
      <w:pPr>
        <w:pStyle w:val="Heading1"/>
        <w:jc w:val="both"/>
        <w:rPr>
          <w:rFonts w:asciiTheme="minorHAnsi" w:eastAsiaTheme="minorHAnsi" w:hAnsiTheme="minorHAnsi" w:cstheme="minorHAnsi"/>
          <w:color w:val="auto"/>
          <w:sz w:val="22"/>
          <w:szCs w:val="22"/>
        </w:rPr>
      </w:pPr>
      <w:r w:rsidRPr="004328FC">
        <w:rPr>
          <w:rFonts w:asciiTheme="minorHAnsi" w:eastAsiaTheme="minorHAnsi" w:hAnsiTheme="minorHAnsi" w:cstheme="minorHAnsi"/>
          <w:color w:val="auto"/>
          <w:sz w:val="22"/>
          <w:szCs w:val="22"/>
        </w:rPr>
        <w:t xml:space="preserve">In the Oceans, microscopic photosynthesizes cells from the sunlit ocean layer, called </w:t>
      </w:r>
      <w:proofErr w:type="gramStart"/>
      <w:r w:rsidRPr="004328FC">
        <w:rPr>
          <w:rFonts w:asciiTheme="minorHAnsi" w:eastAsiaTheme="minorHAnsi" w:hAnsiTheme="minorHAnsi" w:cstheme="minorHAnsi"/>
          <w:color w:val="auto"/>
          <w:sz w:val="22"/>
          <w:szCs w:val="22"/>
        </w:rPr>
        <w:t>phytoplankton,  feed</w:t>
      </w:r>
      <w:proofErr w:type="gramEnd"/>
      <w:r w:rsidRPr="004328FC">
        <w:rPr>
          <w:rFonts w:asciiTheme="minorHAnsi" w:eastAsiaTheme="minorHAnsi" w:hAnsiTheme="minorHAnsi" w:cstheme="minorHAnsi"/>
          <w:color w:val="auto"/>
          <w:sz w:val="22"/>
          <w:szCs w:val="22"/>
        </w:rPr>
        <w:t xml:space="preserve"> the entire open ocean ecosystem (marine food web) and produce half of the oxygen we consume. Phytoplankton is a functional group of single cell organisms including cyanobacteria and eukaryotes that can perform oxygenic photosynthesis. The eukaryotic compartment of phytoplankton harbors a great diverse of organisms that are distributed widely across several branches of eukaryotic tree of life. </w:t>
      </w:r>
    </w:p>
    <w:p w14:paraId="1A131E5A" w14:textId="044E5487" w:rsidR="004328FC" w:rsidRPr="004328FC" w:rsidRDefault="004328FC" w:rsidP="005014F1">
      <w:pPr>
        <w:pStyle w:val="Heading1"/>
        <w:jc w:val="both"/>
        <w:rPr>
          <w:rFonts w:asciiTheme="minorHAnsi" w:eastAsiaTheme="minorHAnsi" w:hAnsiTheme="minorHAnsi" w:cstheme="minorHAnsi"/>
          <w:color w:val="auto"/>
          <w:sz w:val="22"/>
          <w:szCs w:val="22"/>
        </w:rPr>
      </w:pPr>
      <w:r w:rsidRPr="004328FC">
        <w:rPr>
          <w:rFonts w:asciiTheme="minorHAnsi" w:eastAsiaTheme="minorHAnsi" w:hAnsiTheme="minorHAnsi" w:cstheme="minorHAnsi"/>
          <w:color w:val="auto"/>
          <w:sz w:val="22"/>
          <w:szCs w:val="22"/>
        </w:rPr>
        <w:t>My research is focused on understanding and characterizing these organisms. Specially the smallest ones (average size 2 - 3 µm = 1000x smaller than a pin head) fascinate me as life can be so efficient and elegant at such small scales.</w:t>
      </w:r>
    </w:p>
    <w:p w14:paraId="4DF97200" w14:textId="1C3C24BD" w:rsidR="004328FC" w:rsidRPr="004328FC" w:rsidRDefault="004328FC" w:rsidP="005014F1">
      <w:pPr>
        <w:pStyle w:val="Heading1"/>
        <w:jc w:val="both"/>
        <w:rPr>
          <w:rFonts w:asciiTheme="minorHAnsi" w:eastAsiaTheme="minorHAnsi" w:hAnsiTheme="minorHAnsi" w:cstheme="minorHAnsi"/>
          <w:color w:val="auto"/>
          <w:sz w:val="22"/>
          <w:szCs w:val="22"/>
        </w:rPr>
      </w:pPr>
      <w:r w:rsidRPr="004328FC">
        <w:rPr>
          <w:rFonts w:asciiTheme="minorHAnsi" w:eastAsiaTheme="minorHAnsi" w:hAnsiTheme="minorHAnsi" w:cstheme="minorHAnsi"/>
          <w:color w:val="auto"/>
          <w:sz w:val="22"/>
          <w:szCs w:val="22"/>
        </w:rPr>
        <w:t xml:space="preserve">How diverse these cells are? How are they distributed in the oceans? How each group of phytoplankton contribute to the primary productivity in the ocean? How do they respond to limiting growth factors, such as nutrient and light? These are questions I have addressed during the last years and want to continue addressing in the future by combining different methodologies such as classical cultivation and isolation methods and cutting-edge DNA sequencing technologies, such as metabarcoding and </w:t>
      </w:r>
      <w:proofErr w:type="spellStart"/>
      <w:r w:rsidRPr="004328FC">
        <w:rPr>
          <w:rFonts w:asciiTheme="minorHAnsi" w:eastAsiaTheme="minorHAnsi" w:hAnsiTheme="minorHAnsi" w:cstheme="minorHAnsi"/>
          <w:color w:val="auto"/>
          <w:sz w:val="22"/>
          <w:szCs w:val="22"/>
        </w:rPr>
        <w:t>metatranscriptomics</w:t>
      </w:r>
      <w:proofErr w:type="spellEnd"/>
      <w:r w:rsidRPr="004328FC">
        <w:rPr>
          <w:rFonts w:asciiTheme="minorHAnsi" w:eastAsiaTheme="minorHAnsi" w:hAnsiTheme="minorHAnsi" w:cstheme="minorHAnsi"/>
          <w:color w:val="auto"/>
          <w:sz w:val="22"/>
          <w:szCs w:val="22"/>
        </w:rPr>
        <w:t xml:space="preserve">. </w:t>
      </w:r>
    </w:p>
    <w:p w14:paraId="75975A2A" w14:textId="68773C84" w:rsidR="004328FC" w:rsidRDefault="004328FC" w:rsidP="005014F1">
      <w:pPr>
        <w:pStyle w:val="Heading1"/>
        <w:jc w:val="both"/>
        <w:rPr>
          <w:rFonts w:asciiTheme="minorHAnsi" w:eastAsiaTheme="minorHAnsi" w:hAnsiTheme="minorHAnsi" w:cstheme="minorHAnsi"/>
          <w:color w:val="auto"/>
          <w:sz w:val="22"/>
          <w:szCs w:val="22"/>
        </w:rPr>
      </w:pPr>
      <w:r w:rsidRPr="004328FC">
        <w:rPr>
          <w:rFonts w:asciiTheme="minorHAnsi" w:eastAsiaTheme="minorHAnsi" w:hAnsiTheme="minorHAnsi" w:cstheme="minorHAnsi"/>
          <w:color w:val="auto"/>
          <w:sz w:val="22"/>
          <w:szCs w:val="22"/>
        </w:rPr>
        <w:t>If you are interested in learning more about marine phytoplankton and the work we are developing, please explore this site and feel free to drop an [email](adriana.lopes@ntu.edu.sg) with any questions.</w:t>
      </w:r>
    </w:p>
    <w:p w14:paraId="41598E03" w14:textId="77777777" w:rsidR="004328FC" w:rsidRPr="004328FC" w:rsidRDefault="004328FC" w:rsidP="005014F1">
      <w:pPr>
        <w:jc w:val="both"/>
      </w:pPr>
    </w:p>
    <w:p w14:paraId="3613A876" w14:textId="6256CBF4" w:rsidR="00C0079F" w:rsidRPr="002A29A7" w:rsidRDefault="004328FC" w:rsidP="00DA1511">
      <w:pPr>
        <w:autoSpaceDE w:val="0"/>
        <w:autoSpaceDN w:val="0"/>
        <w:adjustRightInd w:val="0"/>
        <w:spacing w:after="0" w:line="240" w:lineRule="auto"/>
        <w:jc w:val="both"/>
        <w:rPr>
          <w:rFonts w:cstheme="minorHAnsi"/>
        </w:rPr>
      </w:pPr>
      <w:proofErr w:type="gramStart"/>
      <w:r w:rsidRPr="004328FC">
        <w:rPr>
          <w:rFonts w:cstheme="minorHAnsi"/>
        </w:rPr>
        <w:t>![</w:t>
      </w:r>
      <w:proofErr w:type="gramEnd"/>
      <w:r w:rsidRPr="004328FC">
        <w:rPr>
          <w:rFonts w:cstheme="minorHAnsi"/>
        </w:rPr>
        <w:t>](/</w:t>
      </w:r>
      <w:proofErr w:type="spellStart"/>
      <w:r w:rsidRPr="004328FC">
        <w:rPr>
          <w:rFonts w:cstheme="minorHAnsi"/>
        </w:rPr>
        <w:t>img</w:t>
      </w:r>
      <w:proofErr w:type="spellEnd"/>
      <w:r w:rsidRPr="004328FC">
        <w:rPr>
          <w:rFonts w:cstheme="minorHAnsi"/>
        </w:rPr>
        <w:t>/phytopk.jpg)(Schematic tree representing the distribution of phytoplanktonic taxa across eukaryote lineages)</w:t>
      </w:r>
    </w:p>
    <w:p w14:paraId="4CC6CE5C" w14:textId="77777777" w:rsidR="00C0079F" w:rsidRPr="002A29A7" w:rsidRDefault="00C0079F" w:rsidP="00C0079F">
      <w:pPr>
        <w:autoSpaceDE w:val="0"/>
        <w:autoSpaceDN w:val="0"/>
        <w:adjustRightInd w:val="0"/>
        <w:spacing w:after="0" w:line="240" w:lineRule="auto"/>
        <w:rPr>
          <w:rFonts w:cstheme="minorHAnsi"/>
        </w:rPr>
      </w:pPr>
    </w:p>
    <w:p w14:paraId="01E76EED" w14:textId="653C0337" w:rsidR="00C0079F" w:rsidRDefault="00726796" w:rsidP="00AE0A27">
      <w:pPr>
        <w:pStyle w:val="Heading2"/>
      </w:pPr>
      <w:commentRangeStart w:id="2"/>
      <w:commentRangeStart w:id="3"/>
      <w:r w:rsidRPr="002A29A7">
        <w:t>Research</w:t>
      </w:r>
      <w:commentRangeEnd w:id="2"/>
      <w:r w:rsidR="00330B31">
        <w:rPr>
          <w:rStyle w:val="CommentReference"/>
          <w:rFonts w:asciiTheme="minorHAnsi" w:eastAsiaTheme="minorHAnsi" w:hAnsiTheme="minorHAnsi" w:cstheme="minorBidi"/>
          <w:color w:val="auto"/>
        </w:rPr>
        <w:commentReference w:id="2"/>
      </w:r>
      <w:commentRangeEnd w:id="3"/>
      <w:r w:rsidR="00AB6847">
        <w:rPr>
          <w:rStyle w:val="CommentReference"/>
          <w:rFonts w:asciiTheme="minorHAnsi" w:eastAsiaTheme="minorHAnsi" w:hAnsiTheme="minorHAnsi" w:cstheme="minorBidi"/>
          <w:color w:val="auto"/>
        </w:rPr>
        <w:commentReference w:id="3"/>
      </w:r>
    </w:p>
    <w:p w14:paraId="4A5447D8" w14:textId="1E5514C5" w:rsidR="00B10CCE" w:rsidRDefault="00B10CCE" w:rsidP="00B10CCE"/>
    <w:p w14:paraId="4B0CD96D" w14:textId="0642043B" w:rsidR="00B10CCE" w:rsidRPr="002A29A7" w:rsidRDefault="00B10CCE" w:rsidP="00B10CCE">
      <w:pPr>
        <w:autoSpaceDE w:val="0"/>
        <w:autoSpaceDN w:val="0"/>
        <w:adjustRightInd w:val="0"/>
        <w:spacing w:after="0" w:line="240" w:lineRule="auto"/>
        <w:jc w:val="both"/>
        <w:rPr>
          <w:rFonts w:cstheme="minorHAnsi"/>
        </w:rPr>
      </w:pPr>
      <w:r w:rsidRPr="002A29A7">
        <w:rPr>
          <w:rFonts w:cstheme="minorHAnsi"/>
        </w:rPr>
        <w:t xml:space="preserve">I believe an interdisciplinary, open and collaborative science can only bring solid knowledge and a better </w:t>
      </w:r>
      <w:r w:rsidR="004322EF" w:rsidRPr="002A29A7">
        <w:rPr>
          <w:rFonts w:cstheme="minorHAnsi"/>
        </w:rPr>
        <w:t>understa</w:t>
      </w:r>
      <w:r w:rsidR="004322EF">
        <w:rPr>
          <w:rFonts w:cstheme="minorHAnsi"/>
        </w:rPr>
        <w:t>nd</w:t>
      </w:r>
      <w:r w:rsidR="004322EF" w:rsidRPr="002A29A7">
        <w:rPr>
          <w:rFonts w:cstheme="minorHAnsi"/>
        </w:rPr>
        <w:t>ing</w:t>
      </w:r>
      <w:r w:rsidRPr="002A29A7">
        <w:rPr>
          <w:rFonts w:cstheme="minorHAnsi"/>
        </w:rPr>
        <w:t xml:space="preserve"> of the world we live</w:t>
      </w:r>
      <w:r>
        <w:rPr>
          <w:rFonts w:cstheme="minorHAnsi"/>
        </w:rPr>
        <w:t xml:space="preserve"> and share with the microbes</w:t>
      </w:r>
      <w:r w:rsidRPr="002A29A7">
        <w:rPr>
          <w:rFonts w:cstheme="minorHAnsi"/>
        </w:rPr>
        <w:t xml:space="preserve">.  </w:t>
      </w:r>
    </w:p>
    <w:p w14:paraId="269722DC" w14:textId="77777777" w:rsidR="00726796" w:rsidRPr="002A29A7" w:rsidRDefault="00726796" w:rsidP="00C0079F">
      <w:pPr>
        <w:autoSpaceDE w:val="0"/>
        <w:autoSpaceDN w:val="0"/>
        <w:adjustRightInd w:val="0"/>
        <w:spacing w:after="0" w:line="240" w:lineRule="auto"/>
        <w:rPr>
          <w:rFonts w:cstheme="minorHAnsi"/>
        </w:rPr>
      </w:pPr>
    </w:p>
    <w:p w14:paraId="0F212493" w14:textId="77777777" w:rsidR="00726796" w:rsidRPr="005E5CBE" w:rsidRDefault="00726796" w:rsidP="00AE0A27">
      <w:pPr>
        <w:pStyle w:val="Heading3"/>
      </w:pPr>
      <w:r w:rsidRPr="005E5CBE">
        <w:t xml:space="preserve">Diversity and oceanic distribution of marine phytoplankton </w:t>
      </w:r>
    </w:p>
    <w:p w14:paraId="0584CCEF" w14:textId="77777777" w:rsidR="00204C3A" w:rsidRDefault="00204C3A" w:rsidP="00C0079F">
      <w:pPr>
        <w:autoSpaceDE w:val="0"/>
        <w:autoSpaceDN w:val="0"/>
        <w:adjustRightInd w:val="0"/>
        <w:spacing w:after="0" w:line="240" w:lineRule="auto"/>
        <w:rPr>
          <w:rFonts w:cstheme="minorHAnsi"/>
        </w:rPr>
      </w:pPr>
    </w:p>
    <w:p w14:paraId="52B6A2C6" w14:textId="77777777" w:rsidR="00204C3A" w:rsidRPr="00204C3A" w:rsidRDefault="00204C3A" w:rsidP="00204C3A">
      <w:pPr>
        <w:shd w:val="clear" w:color="auto" w:fill="FFFFFF"/>
        <w:spacing w:after="0" w:line="0" w:lineRule="auto"/>
        <w:rPr>
          <w:rFonts w:ascii="ff3" w:eastAsia="Times New Roman" w:hAnsi="ff3" w:cs="Times New Roman"/>
          <w:color w:val="231F20"/>
          <w:sz w:val="114"/>
          <w:szCs w:val="114"/>
        </w:rPr>
      </w:pPr>
      <w:r w:rsidRPr="00204C3A">
        <w:rPr>
          <w:rFonts w:ascii="ff3" w:eastAsia="Times New Roman" w:hAnsi="ff3" w:cs="Times New Roman"/>
          <w:color w:val="231F20"/>
          <w:sz w:val="114"/>
          <w:szCs w:val="114"/>
        </w:rPr>
        <w:t>Changes in marine plankton communities driven by environmental variability impact the marine food web</w:t>
      </w:r>
    </w:p>
    <w:p w14:paraId="438F5760" w14:textId="77777777" w:rsidR="00204C3A" w:rsidRPr="00204C3A" w:rsidRDefault="00204C3A" w:rsidP="00204C3A">
      <w:pPr>
        <w:shd w:val="clear" w:color="auto" w:fill="FFFFFF"/>
        <w:spacing w:after="0" w:line="0" w:lineRule="auto"/>
        <w:rPr>
          <w:rFonts w:ascii="ff3" w:eastAsia="Times New Roman" w:hAnsi="ff3" w:cs="Times New Roman"/>
          <w:color w:val="231F20"/>
          <w:sz w:val="114"/>
          <w:szCs w:val="114"/>
        </w:rPr>
      </w:pPr>
      <w:r w:rsidRPr="00204C3A">
        <w:rPr>
          <w:rFonts w:ascii="ff3" w:eastAsia="Times New Roman" w:hAnsi="ff3" w:cs="Times New Roman"/>
          <w:color w:val="231F20"/>
          <w:sz w:val="114"/>
          <w:szCs w:val="114"/>
        </w:rPr>
        <w:t>and global biogeochemical cycles of carbon and other elements. To predict and assess these community</w:t>
      </w:r>
    </w:p>
    <w:p w14:paraId="6D17E8B8" w14:textId="77777777" w:rsidR="00204C3A" w:rsidRPr="00204C3A" w:rsidRDefault="00204C3A" w:rsidP="00204C3A">
      <w:pPr>
        <w:shd w:val="clear" w:color="auto" w:fill="FFFFFF"/>
        <w:spacing w:after="0" w:line="0" w:lineRule="auto"/>
        <w:rPr>
          <w:rFonts w:ascii="ff3" w:eastAsia="Times New Roman" w:hAnsi="ff3" w:cs="Times New Roman"/>
          <w:color w:val="231F20"/>
          <w:sz w:val="114"/>
          <w:szCs w:val="114"/>
        </w:rPr>
      </w:pPr>
      <w:r w:rsidRPr="00204C3A">
        <w:rPr>
          <w:rFonts w:ascii="ff3" w:eastAsia="Times New Roman" w:hAnsi="ff3" w:cs="Times New Roman"/>
          <w:color w:val="231F20"/>
          <w:sz w:val="114"/>
          <w:szCs w:val="114"/>
        </w:rPr>
        <w:t>shifts and their consequences, ecologists are increasingly investigating how the functional traits of plankton</w:t>
      </w:r>
    </w:p>
    <w:p w14:paraId="4947DBCC" w14:textId="77777777" w:rsidR="00204C3A" w:rsidRPr="00204C3A" w:rsidRDefault="00204C3A" w:rsidP="00204C3A">
      <w:pPr>
        <w:shd w:val="clear" w:color="auto" w:fill="FFFFFF"/>
        <w:spacing w:after="0" w:line="0" w:lineRule="auto"/>
        <w:rPr>
          <w:rFonts w:ascii="ff3" w:eastAsia="Times New Roman" w:hAnsi="ff3" w:cs="Times New Roman"/>
          <w:color w:val="231F20"/>
          <w:sz w:val="114"/>
          <w:szCs w:val="114"/>
        </w:rPr>
      </w:pPr>
      <w:r w:rsidRPr="00204C3A">
        <w:rPr>
          <w:rFonts w:ascii="ff3" w:eastAsia="Times New Roman" w:hAnsi="ff3" w:cs="Times New Roman"/>
          <w:color w:val="231F20"/>
          <w:sz w:val="114"/>
          <w:szCs w:val="114"/>
        </w:rPr>
        <w:t>determine their relative ﬁtness along environmental and biological gradients</w:t>
      </w:r>
    </w:p>
    <w:p w14:paraId="64C7EBD0" w14:textId="77777777" w:rsidR="00204C3A" w:rsidRDefault="00204C3A" w:rsidP="005E5CBE">
      <w:pPr>
        <w:autoSpaceDE w:val="0"/>
        <w:autoSpaceDN w:val="0"/>
        <w:adjustRightInd w:val="0"/>
        <w:spacing w:after="0" w:line="240" w:lineRule="auto"/>
        <w:jc w:val="both"/>
        <w:rPr>
          <w:rFonts w:cstheme="minorHAnsi"/>
        </w:rPr>
      </w:pPr>
      <w:r w:rsidRPr="00204C3A">
        <w:rPr>
          <w:rFonts w:cstheme="minorHAnsi"/>
        </w:rPr>
        <w:lastRenderedPageBreak/>
        <w:t xml:space="preserve">Changes in marine plankton communities driven by environmental variability </w:t>
      </w:r>
      <w:r>
        <w:rPr>
          <w:rFonts w:cstheme="minorHAnsi"/>
        </w:rPr>
        <w:t xml:space="preserve">ultimately </w:t>
      </w:r>
      <w:r w:rsidRPr="00204C3A">
        <w:rPr>
          <w:rFonts w:cstheme="minorHAnsi"/>
        </w:rPr>
        <w:t>impact the marine food web</w:t>
      </w:r>
      <w:r>
        <w:rPr>
          <w:rFonts w:cstheme="minorHAnsi"/>
        </w:rPr>
        <w:t xml:space="preserve"> </w:t>
      </w:r>
      <w:r w:rsidRPr="00204C3A">
        <w:rPr>
          <w:rFonts w:cstheme="minorHAnsi"/>
        </w:rPr>
        <w:t>and global biogeochemical cycles</w:t>
      </w:r>
      <w:r>
        <w:rPr>
          <w:rFonts w:cstheme="minorHAnsi"/>
        </w:rPr>
        <w:t xml:space="preserve"> (</w:t>
      </w:r>
      <w:r w:rsidRPr="00204C3A">
        <w:rPr>
          <w:rFonts w:cstheme="minorHAnsi"/>
        </w:rPr>
        <w:t>pathway by which a chemical substance moves through biotic and abiotic compartments of Earth</w:t>
      </w:r>
      <w:r w:rsidR="00D05DC5">
        <w:rPr>
          <w:rFonts w:cstheme="minorHAnsi"/>
        </w:rPr>
        <w:t>)</w:t>
      </w:r>
      <w:r>
        <w:rPr>
          <w:rFonts w:cstheme="minorHAnsi"/>
        </w:rPr>
        <w:t>.</w:t>
      </w:r>
      <w:r w:rsidRPr="00204C3A">
        <w:rPr>
          <w:rFonts w:cstheme="minorHAnsi"/>
        </w:rPr>
        <w:t xml:space="preserve"> To predict and assess community</w:t>
      </w:r>
      <w:r>
        <w:rPr>
          <w:rFonts w:cstheme="minorHAnsi"/>
        </w:rPr>
        <w:t xml:space="preserve"> </w:t>
      </w:r>
      <w:r w:rsidRPr="00204C3A">
        <w:rPr>
          <w:rFonts w:cstheme="minorHAnsi"/>
        </w:rPr>
        <w:t xml:space="preserve">shifts and their consequences, </w:t>
      </w:r>
      <w:r w:rsidR="00D05DC5">
        <w:rPr>
          <w:rFonts w:cstheme="minorHAnsi"/>
        </w:rPr>
        <w:t xml:space="preserve">we first need to determine the composition of these communities and how they change </w:t>
      </w:r>
      <w:r w:rsidRPr="00204C3A">
        <w:rPr>
          <w:rFonts w:cstheme="minorHAnsi"/>
        </w:rPr>
        <w:t>along environmental and biological gradients</w:t>
      </w:r>
      <w:r w:rsidR="00D05DC5">
        <w:rPr>
          <w:rFonts w:cstheme="minorHAnsi"/>
        </w:rPr>
        <w:t xml:space="preserve">, for example latitude or temperature. </w:t>
      </w:r>
    </w:p>
    <w:p w14:paraId="64AE6812" w14:textId="77777777" w:rsidR="00D05DC5" w:rsidRDefault="00D05DC5" w:rsidP="005E5CBE">
      <w:pPr>
        <w:autoSpaceDE w:val="0"/>
        <w:autoSpaceDN w:val="0"/>
        <w:adjustRightInd w:val="0"/>
        <w:spacing w:after="0" w:line="240" w:lineRule="auto"/>
        <w:jc w:val="both"/>
        <w:rPr>
          <w:rFonts w:cstheme="minorHAnsi"/>
        </w:rPr>
      </w:pPr>
    </w:p>
    <w:p w14:paraId="11DB6EC2" w14:textId="63DE406A" w:rsidR="005E5CBE" w:rsidRDefault="00D05DC5" w:rsidP="005E5CBE">
      <w:pPr>
        <w:autoSpaceDE w:val="0"/>
        <w:autoSpaceDN w:val="0"/>
        <w:adjustRightInd w:val="0"/>
        <w:spacing w:after="0" w:line="240" w:lineRule="auto"/>
        <w:jc w:val="both"/>
        <w:rPr>
          <w:rFonts w:cstheme="minorHAnsi"/>
        </w:rPr>
      </w:pPr>
      <w:r>
        <w:rPr>
          <w:rFonts w:cstheme="minorHAnsi"/>
        </w:rPr>
        <w:t>With the advent of molecular biology methods such as high throughput sequenc</w:t>
      </w:r>
      <w:r w:rsidR="009D0E28">
        <w:rPr>
          <w:rFonts w:cstheme="minorHAnsi"/>
        </w:rPr>
        <w:t>ing</w:t>
      </w:r>
      <w:r>
        <w:rPr>
          <w:rFonts w:cstheme="minorHAnsi"/>
        </w:rPr>
        <w:t xml:space="preserve"> of gene markers (metabarcoding) and </w:t>
      </w:r>
      <w:r w:rsidR="000B58BA">
        <w:rPr>
          <w:rFonts w:cstheme="minorHAnsi"/>
        </w:rPr>
        <w:t xml:space="preserve">an </w:t>
      </w:r>
      <w:r>
        <w:rPr>
          <w:rFonts w:cstheme="minorHAnsi"/>
        </w:rPr>
        <w:t>increas</w:t>
      </w:r>
      <w:r w:rsidR="000B58BA">
        <w:rPr>
          <w:rFonts w:cstheme="minorHAnsi"/>
        </w:rPr>
        <w:t>ing</w:t>
      </w:r>
      <w:r>
        <w:rPr>
          <w:rFonts w:cstheme="minorHAnsi"/>
        </w:rPr>
        <w:t xml:space="preserve"> number of sequence dataset</w:t>
      </w:r>
      <w:r w:rsidR="000B58BA">
        <w:rPr>
          <w:rFonts w:cstheme="minorHAnsi"/>
        </w:rPr>
        <w:t>s</w:t>
      </w:r>
      <w:r>
        <w:rPr>
          <w:rFonts w:cstheme="minorHAnsi"/>
        </w:rPr>
        <w:t xml:space="preserve">, access </w:t>
      </w:r>
      <w:r w:rsidR="000B58BA">
        <w:rPr>
          <w:rFonts w:cstheme="minorHAnsi"/>
        </w:rPr>
        <w:t xml:space="preserve">to the </w:t>
      </w:r>
      <w:r>
        <w:rPr>
          <w:rFonts w:cstheme="minorHAnsi"/>
        </w:rPr>
        <w:t xml:space="preserve">global scale distribution of your favorite </w:t>
      </w:r>
      <w:r w:rsidR="007D4430">
        <w:rPr>
          <w:rFonts w:cstheme="minorHAnsi"/>
        </w:rPr>
        <w:t>“</w:t>
      </w:r>
      <w:r>
        <w:rPr>
          <w:rFonts w:cstheme="minorHAnsi"/>
        </w:rPr>
        <w:t>bug</w:t>
      </w:r>
      <w:r w:rsidR="007D4430">
        <w:rPr>
          <w:rFonts w:cstheme="minorHAnsi"/>
        </w:rPr>
        <w:t>”</w:t>
      </w:r>
      <w:r w:rsidR="005E5CBE">
        <w:rPr>
          <w:rFonts w:cstheme="minorHAnsi"/>
        </w:rPr>
        <w:t xml:space="preserve"> </w:t>
      </w:r>
      <w:r>
        <w:rPr>
          <w:rFonts w:cstheme="minorHAnsi"/>
        </w:rPr>
        <w:t>became more feasible. Basic</w:t>
      </w:r>
      <w:r w:rsidR="009961E4">
        <w:rPr>
          <w:rFonts w:cstheme="minorHAnsi"/>
        </w:rPr>
        <w:t>a</w:t>
      </w:r>
      <w:r w:rsidR="009961E4">
        <w:rPr>
          <w:rFonts w:cstheme="minorHAnsi"/>
        </w:rPr>
        <w:t>l</w:t>
      </w:r>
      <w:r w:rsidR="009961E4">
        <w:rPr>
          <w:rFonts w:cstheme="minorHAnsi"/>
        </w:rPr>
        <w:t>l</w:t>
      </w:r>
      <w:r w:rsidR="009961E4">
        <w:rPr>
          <w:rFonts w:cstheme="minorHAnsi"/>
        </w:rPr>
        <w:t>y,</w:t>
      </w:r>
      <w:r>
        <w:rPr>
          <w:rFonts w:cstheme="minorHAnsi"/>
        </w:rPr>
        <w:t xml:space="preserve"> after acquiring </w:t>
      </w:r>
      <w:r w:rsidR="005E5CBE">
        <w:rPr>
          <w:rFonts w:cstheme="minorHAnsi"/>
        </w:rPr>
        <w:t xml:space="preserve">sequence </w:t>
      </w:r>
      <w:r>
        <w:rPr>
          <w:rFonts w:cstheme="minorHAnsi"/>
        </w:rPr>
        <w:t xml:space="preserve">data </w:t>
      </w:r>
      <w:r w:rsidR="005E5CBE">
        <w:rPr>
          <w:rFonts w:cstheme="minorHAnsi"/>
        </w:rPr>
        <w:t xml:space="preserve">either </w:t>
      </w:r>
      <w:r>
        <w:rPr>
          <w:rFonts w:cstheme="minorHAnsi"/>
        </w:rPr>
        <w:t xml:space="preserve">in the lab or through public databases, all you need is to </w:t>
      </w:r>
      <w:r w:rsidR="005E5CBE">
        <w:rPr>
          <w:rFonts w:cstheme="minorHAnsi"/>
        </w:rPr>
        <w:t>determine</w:t>
      </w:r>
      <w:r>
        <w:rPr>
          <w:rFonts w:cstheme="minorHAnsi"/>
        </w:rPr>
        <w:t xml:space="preserve"> which sequence belongs to which bug</w:t>
      </w:r>
      <w:r w:rsidR="005E5CBE">
        <w:rPr>
          <w:rFonts w:cstheme="minorHAnsi"/>
        </w:rPr>
        <w:t xml:space="preserve">, </w:t>
      </w:r>
      <w:r w:rsidR="009961E4">
        <w:rPr>
          <w:rFonts w:cstheme="minorHAnsi"/>
        </w:rPr>
        <w:t xml:space="preserve">pretty much </w:t>
      </w:r>
      <w:r w:rsidR="005E5CBE">
        <w:rPr>
          <w:rFonts w:cstheme="minorHAnsi"/>
        </w:rPr>
        <w:t>like sorting the sequences into boxes where each</w:t>
      </w:r>
      <w:r w:rsidR="009961E4">
        <w:rPr>
          <w:rFonts w:cstheme="minorHAnsi"/>
        </w:rPr>
        <w:t xml:space="preserve"> box</w:t>
      </w:r>
      <w:r w:rsidR="005E5CBE">
        <w:rPr>
          <w:rFonts w:cstheme="minorHAnsi"/>
        </w:rPr>
        <w:t xml:space="preserve"> represents different individuals</w:t>
      </w:r>
      <w:r>
        <w:rPr>
          <w:rFonts w:cstheme="minorHAnsi"/>
        </w:rPr>
        <w:t xml:space="preserve">. The </w:t>
      </w:r>
      <w:r w:rsidR="00801E09">
        <w:rPr>
          <w:rFonts w:cstheme="minorHAnsi"/>
        </w:rPr>
        <w:t xml:space="preserve">challenge </w:t>
      </w:r>
      <w:r w:rsidR="009961E4">
        <w:rPr>
          <w:rFonts w:cstheme="minorHAnsi"/>
        </w:rPr>
        <w:t xml:space="preserve">here </w:t>
      </w:r>
      <w:r>
        <w:rPr>
          <w:rFonts w:cstheme="minorHAnsi"/>
        </w:rPr>
        <w:t>is to determine the individual unit</w:t>
      </w:r>
      <w:r w:rsidR="005E5CBE">
        <w:rPr>
          <w:rFonts w:cstheme="minorHAnsi"/>
        </w:rPr>
        <w:t xml:space="preserve">s </w:t>
      </w:r>
      <w:r w:rsidR="00C74DFC">
        <w:rPr>
          <w:rFonts w:cstheme="minorHAnsi"/>
        </w:rPr>
        <w:t xml:space="preserve">(like deciding the size of the box) </w:t>
      </w:r>
      <w:r>
        <w:rPr>
          <w:rFonts w:cstheme="minorHAnsi"/>
        </w:rPr>
        <w:t xml:space="preserve">and their close </w:t>
      </w:r>
      <w:r w:rsidR="005E5CBE">
        <w:rPr>
          <w:rFonts w:cstheme="minorHAnsi"/>
        </w:rPr>
        <w:t xml:space="preserve">relatives, so you don’t end up sorting the sequences into the wrong </w:t>
      </w:r>
      <w:r w:rsidR="00C74DFC">
        <w:rPr>
          <w:rFonts w:cstheme="minorHAnsi"/>
        </w:rPr>
        <w:t>compartment</w:t>
      </w:r>
      <w:r>
        <w:rPr>
          <w:rFonts w:cstheme="minorHAnsi"/>
        </w:rPr>
        <w:t xml:space="preserve">. </w:t>
      </w:r>
    </w:p>
    <w:p w14:paraId="2A34B164" w14:textId="77777777" w:rsidR="005E5CBE" w:rsidRDefault="005E5CBE" w:rsidP="005E5CBE">
      <w:pPr>
        <w:autoSpaceDE w:val="0"/>
        <w:autoSpaceDN w:val="0"/>
        <w:adjustRightInd w:val="0"/>
        <w:spacing w:after="0" w:line="240" w:lineRule="auto"/>
        <w:jc w:val="both"/>
        <w:rPr>
          <w:rFonts w:cstheme="minorHAnsi"/>
        </w:rPr>
      </w:pPr>
    </w:p>
    <w:p w14:paraId="4286038C" w14:textId="681EC792" w:rsidR="00E50BC0" w:rsidRDefault="00D05DC5" w:rsidP="005E5CBE">
      <w:pPr>
        <w:autoSpaceDE w:val="0"/>
        <w:autoSpaceDN w:val="0"/>
        <w:adjustRightInd w:val="0"/>
        <w:spacing w:after="0" w:line="240" w:lineRule="auto"/>
        <w:jc w:val="both"/>
        <w:rPr>
          <w:rFonts w:cstheme="minorHAnsi"/>
        </w:rPr>
      </w:pPr>
      <w:r>
        <w:rPr>
          <w:rFonts w:cstheme="minorHAnsi"/>
        </w:rPr>
        <w:t xml:space="preserve">One </w:t>
      </w:r>
      <w:r w:rsidR="00801E09">
        <w:rPr>
          <w:rFonts w:cstheme="minorHAnsi"/>
        </w:rPr>
        <w:t xml:space="preserve">common </w:t>
      </w:r>
      <w:r>
        <w:rPr>
          <w:rFonts w:cstheme="minorHAnsi"/>
        </w:rPr>
        <w:t xml:space="preserve">language we all use in biology </w:t>
      </w:r>
      <w:r w:rsidR="009D0E28">
        <w:rPr>
          <w:rFonts w:cstheme="minorHAnsi"/>
        </w:rPr>
        <w:t xml:space="preserve">to </w:t>
      </w:r>
      <w:r w:rsidR="00DB64DB">
        <w:rPr>
          <w:rFonts w:cstheme="minorHAnsi"/>
        </w:rPr>
        <w:t xml:space="preserve">define the limits between individuals is </w:t>
      </w:r>
      <w:r>
        <w:rPr>
          <w:rFonts w:cstheme="minorHAnsi"/>
        </w:rPr>
        <w:t>the one provide</w:t>
      </w:r>
      <w:r w:rsidR="005E5CBE">
        <w:rPr>
          <w:rFonts w:cstheme="minorHAnsi"/>
        </w:rPr>
        <w:t>d</w:t>
      </w:r>
      <w:r>
        <w:rPr>
          <w:rFonts w:cstheme="minorHAnsi"/>
        </w:rPr>
        <w:t xml:space="preserve"> by taxonomy</w:t>
      </w:r>
      <w:r w:rsidR="00E236E5">
        <w:rPr>
          <w:rFonts w:cstheme="minorHAnsi"/>
        </w:rPr>
        <w:t>,</w:t>
      </w:r>
      <w:r w:rsidR="005E5CBE">
        <w:rPr>
          <w:rFonts w:cstheme="minorHAnsi"/>
        </w:rPr>
        <w:t xml:space="preserve"> where the individuals are categorized into species, the different species into genera, etc. </w:t>
      </w:r>
      <w:proofErr w:type="spellStart"/>
      <w:r w:rsidR="00801E09">
        <w:rPr>
          <w:rFonts w:cstheme="minorHAnsi"/>
        </w:rPr>
        <w:t>T</w:t>
      </w:r>
      <w:r w:rsidR="005E5CBE">
        <w:rPr>
          <w:rFonts w:cstheme="minorHAnsi"/>
        </w:rPr>
        <w:t>the</w:t>
      </w:r>
      <w:proofErr w:type="spellEnd"/>
      <w:r w:rsidR="005E5CBE">
        <w:rPr>
          <w:rFonts w:cstheme="minorHAnsi"/>
        </w:rPr>
        <w:t xml:space="preserve"> combination of taxonomy and metabarcoding method brings </w:t>
      </w:r>
      <w:r w:rsidR="00801E09">
        <w:rPr>
          <w:rFonts w:cstheme="minorHAnsi"/>
        </w:rPr>
        <w:t xml:space="preserve">fascinating </w:t>
      </w:r>
      <w:r w:rsidR="005E5CBE">
        <w:rPr>
          <w:rFonts w:cstheme="minorHAnsi"/>
        </w:rPr>
        <w:t xml:space="preserve">insights into marine phytoplankton distribution and ecology. </w:t>
      </w:r>
    </w:p>
    <w:p w14:paraId="2A42F0DF" w14:textId="77777777" w:rsidR="00E50BC0" w:rsidRDefault="00E50BC0" w:rsidP="005E5CBE">
      <w:pPr>
        <w:autoSpaceDE w:val="0"/>
        <w:autoSpaceDN w:val="0"/>
        <w:adjustRightInd w:val="0"/>
        <w:spacing w:after="0" w:line="240" w:lineRule="auto"/>
        <w:jc w:val="both"/>
        <w:rPr>
          <w:rFonts w:cstheme="minorHAnsi"/>
        </w:rPr>
      </w:pPr>
    </w:p>
    <w:p w14:paraId="651F5AC6" w14:textId="7FDB2D96" w:rsidR="005E5CBE" w:rsidRPr="002A29A7" w:rsidRDefault="005E5CBE" w:rsidP="005E5CBE">
      <w:pPr>
        <w:autoSpaceDE w:val="0"/>
        <w:autoSpaceDN w:val="0"/>
        <w:adjustRightInd w:val="0"/>
        <w:spacing w:after="0" w:line="240" w:lineRule="auto"/>
        <w:jc w:val="both"/>
        <w:rPr>
          <w:rFonts w:cstheme="minorHAnsi"/>
        </w:rPr>
      </w:pPr>
      <w:r>
        <w:rPr>
          <w:rFonts w:cstheme="minorHAnsi"/>
        </w:rPr>
        <w:t xml:space="preserve">Below </w:t>
      </w:r>
      <w:r w:rsidR="00DF3CBD">
        <w:rPr>
          <w:rFonts w:cstheme="minorHAnsi"/>
        </w:rPr>
        <w:t xml:space="preserve">you can see </w:t>
      </w:r>
      <w:r>
        <w:rPr>
          <w:rFonts w:cstheme="minorHAnsi"/>
        </w:rPr>
        <w:t>examples</w:t>
      </w:r>
      <w:r w:rsidR="00E50BC0">
        <w:rPr>
          <w:rFonts w:cstheme="minorHAnsi"/>
        </w:rPr>
        <w:t xml:space="preserve"> of </w:t>
      </w:r>
      <w:r w:rsidR="009D0E28">
        <w:rPr>
          <w:rFonts w:cstheme="minorHAnsi"/>
        </w:rPr>
        <w:t>how we combined</w:t>
      </w:r>
      <w:r w:rsidR="00801E09">
        <w:rPr>
          <w:rFonts w:cstheme="minorHAnsi"/>
        </w:rPr>
        <w:t xml:space="preserve"> </w:t>
      </w:r>
      <w:r w:rsidR="009D0E28">
        <w:rPr>
          <w:rFonts w:cstheme="minorHAnsi"/>
        </w:rPr>
        <w:t xml:space="preserve">taxonomic knowledge </w:t>
      </w:r>
      <w:r w:rsidR="00DB64DB">
        <w:rPr>
          <w:rFonts w:cstheme="minorHAnsi"/>
        </w:rPr>
        <w:t xml:space="preserve">with metabarcoding data to unveil the distribution of phytoplankton groups. </w:t>
      </w:r>
    </w:p>
    <w:p w14:paraId="7EEA4DDE" w14:textId="77777777" w:rsidR="00E0046E" w:rsidRDefault="00E0046E" w:rsidP="005E5CBE">
      <w:pPr>
        <w:pStyle w:val="Default"/>
        <w:jc w:val="both"/>
        <w:rPr>
          <w:rFonts w:asciiTheme="minorHAnsi" w:hAnsiTheme="minorHAnsi" w:cstheme="minorHAnsi"/>
          <w:sz w:val="22"/>
          <w:szCs w:val="22"/>
        </w:rPr>
      </w:pPr>
    </w:p>
    <w:p w14:paraId="6F05CD5E" w14:textId="77777777" w:rsidR="000B58BA" w:rsidRPr="002A29A7" w:rsidRDefault="000B58BA" w:rsidP="005E5CBE">
      <w:pPr>
        <w:pStyle w:val="Default"/>
        <w:jc w:val="both"/>
        <w:rPr>
          <w:rFonts w:asciiTheme="minorHAnsi" w:hAnsiTheme="minorHAnsi" w:cstheme="minorHAnsi"/>
          <w:sz w:val="22"/>
          <w:szCs w:val="22"/>
        </w:rPr>
      </w:pPr>
    </w:p>
    <w:p w14:paraId="4CA48636" w14:textId="77777777" w:rsidR="00E0046E" w:rsidRPr="002A29A7" w:rsidRDefault="00E0046E" w:rsidP="002A29A7">
      <w:pPr>
        <w:autoSpaceDE w:val="0"/>
        <w:autoSpaceDN w:val="0"/>
        <w:adjustRightInd w:val="0"/>
        <w:spacing w:after="0" w:line="240" w:lineRule="auto"/>
        <w:jc w:val="both"/>
        <w:rPr>
          <w:rFonts w:cstheme="minorHAnsi"/>
        </w:rPr>
      </w:pPr>
      <w:proofErr w:type="spellStart"/>
      <w:r w:rsidRPr="002A29A7">
        <w:rPr>
          <w:rFonts w:cstheme="minorHAnsi"/>
          <w:b/>
          <w:bCs/>
          <w:i/>
          <w:iCs/>
        </w:rPr>
        <w:t>Bolidophyceae</w:t>
      </w:r>
      <w:proofErr w:type="spellEnd"/>
      <w:r w:rsidRPr="002A29A7">
        <w:rPr>
          <w:rFonts w:cstheme="minorHAnsi"/>
          <w:b/>
          <w:bCs/>
          <w:i/>
          <w:iCs/>
        </w:rPr>
        <w:t>, the sister group of diatoms</w:t>
      </w:r>
    </w:p>
    <w:p w14:paraId="4991C58D" w14:textId="77777777" w:rsidR="00330B31" w:rsidRDefault="00330B31" w:rsidP="00330B31">
      <w:pPr>
        <w:autoSpaceDE w:val="0"/>
        <w:autoSpaceDN w:val="0"/>
        <w:adjustRightInd w:val="0"/>
        <w:spacing w:after="0" w:line="240" w:lineRule="auto"/>
        <w:rPr>
          <w:rFonts w:cstheme="minorHAnsi"/>
        </w:rPr>
      </w:pPr>
      <w:commentRangeStart w:id="4"/>
      <w:proofErr w:type="gramStart"/>
      <w:r w:rsidRPr="002A29A7">
        <w:rPr>
          <w:rFonts w:cstheme="minorHAnsi"/>
        </w:rPr>
        <w:t>![</w:t>
      </w:r>
      <w:proofErr w:type="gramEnd"/>
      <w:r w:rsidRPr="002A29A7">
        <w:rPr>
          <w:rFonts w:cstheme="minorHAnsi"/>
        </w:rPr>
        <w:t>](/</w:t>
      </w:r>
      <w:proofErr w:type="spellStart"/>
      <w:r w:rsidRPr="002A29A7">
        <w:rPr>
          <w:rFonts w:cstheme="minorHAnsi"/>
        </w:rPr>
        <w:t>img</w:t>
      </w:r>
      <w:proofErr w:type="spellEnd"/>
      <w:r w:rsidRPr="002A29A7">
        <w:rPr>
          <w:rFonts w:cstheme="minorHAnsi"/>
        </w:rPr>
        <w:t>/Bolido1.png)</w:t>
      </w:r>
      <w:commentRangeEnd w:id="4"/>
      <w:r>
        <w:rPr>
          <w:rStyle w:val="CommentReference"/>
        </w:rPr>
        <w:commentReference w:id="4"/>
      </w:r>
    </w:p>
    <w:p w14:paraId="5EBD9138" w14:textId="2B748FBB" w:rsidR="00726796" w:rsidRPr="00AB6847" w:rsidRDefault="00330B31" w:rsidP="00330B31">
      <w:pPr>
        <w:autoSpaceDE w:val="0"/>
        <w:autoSpaceDN w:val="0"/>
        <w:adjustRightInd w:val="0"/>
        <w:spacing w:after="0" w:line="240" w:lineRule="auto"/>
        <w:jc w:val="both"/>
        <w:rPr>
          <w:rFonts w:cstheme="minorHAnsi"/>
          <w:i/>
        </w:rPr>
      </w:pPr>
      <w:commentRangeStart w:id="5"/>
      <w:r w:rsidRPr="00AB6847">
        <w:rPr>
          <w:rFonts w:cstheme="minorHAnsi"/>
          <w:i/>
        </w:rPr>
        <w:t xml:space="preserve">    A. </w:t>
      </w:r>
      <w:r w:rsidRPr="00AB6847">
        <w:rPr>
          <w:rFonts w:cstheme="minorHAnsi"/>
          <w:i/>
        </w:rPr>
        <w:t>xxx B. xxx</w:t>
      </w:r>
      <w:commentRangeEnd w:id="5"/>
      <w:r w:rsidR="003C0A30">
        <w:rPr>
          <w:rStyle w:val="CommentReference"/>
        </w:rPr>
        <w:commentReference w:id="5"/>
      </w:r>
    </w:p>
    <w:p w14:paraId="2C8DB3BF" w14:textId="77777777" w:rsidR="007D4430" w:rsidRDefault="007D4430" w:rsidP="00E95C5A">
      <w:pPr>
        <w:autoSpaceDE w:val="0"/>
        <w:autoSpaceDN w:val="0"/>
        <w:adjustRightInd w:val="0"/>
        <w:spacing w:after="0" w:line="240" w:lineRule="auto"/>
        <w:ind w:firstLine="720"/>
        <w:jc w:val="both"/>
        <w:rPr>
          <w:ins w:id="6" w:author="Adriana Lopes dos Santos" w:date="2018-07-30T11:07:00Z"/>
          <w:rFonts w:cstheme="minorHAnsi"/>
        </w:rPr>
      </w:pPr>
    </w:p>
    <w:p w14:paraId="2978F5C0" w14:textId="71DB79C3" w:rsidR="00D44187" w:rsidRDefault="007D4430" w:rsidP="00BF0353">
      <w:pPr>
        <w:autoSpaceDE w:val="0"/>
        <w:autoSpaceDN w:val="0"/>
        <w:adjustRightInd w:val="0"/>
        <w:spacing w:after="0" w:line="240" w:lineRule="auto"/>
        <w:ind w:firstLine="720"/>
        <w:jc w:val="both"/>
        <w:rPr>
          <w:rFonts w:cstheme="minorHAnsi"/>
        </w:rPr>
      </w:pPr>
      <w:ins w:id="7" w:author="Adriana Lopes dos Santos" w:date="2018-07-30T11:07:00Z">
        <w:r>
          <w:rPr>
            <w:rFonts w:cstheme="minorHAnsi"/>
          </w:rPr>
          <w:t>Late in the 1990’s, n</w:t>
        </w:r>
        <w:r w:rsidRPr="007D4430">
          <w:rPr>
            <w:rFonts w:cstheme="minorHAnsi"/>
          </w:rPr>
          <w:t xml:space="preserve">aked flagellated cells (previously called </w:t>
        </w:r>
        <w:proofErr w:type="spellStart"/>
        <w:r w:rsidRPr="007D4430">
          <w:rPr>
            <w:rFonts w:cstheme="minorHAnsi"/>
          </w:rPr>
          <w:t>Bolidomonas</w:t>
        </w:r>
        <w:proofErr w:type="spellEnd"/>
        <w:r w:rsidRPr="007D4430">
          <w:rPr>
            <w:rFonts w:cstheme="minorHAnsi"/>
          </w:rPr>
          <w:t xml:space="preserve">, A) </w:t>
        </w:r>
        <w:r>
          <w:rPr>
            <w:rFonts w:cstheme="minorHAnsi"/>
          </w:rPr>
          <w:t xml:space="preserve">were isolated </w:t>
        </w:r>
      </w:ins>
      <w:ins w:id="8" w:author="Adriana Lopes dos Santos" w:date="2018-07-30T11:08:00Z">
        <w:r>
          <w:rPr>
            <w:rFonts w:cstheme="minorHAnsi"/>
          </w:rPr>
          <w:t xml:space="preserve">and </w:t>
        </w:r>
        <w:r w:rsidRPr="007D4430">
          <w:rPr>
            <w:rFonts w:cstheme="minorHAnsi"/>
          </w:rPr>
          <w:t>described</w:t>
        </w:r>
      </w:ins>
      <w:ins w:id="9" w:author="Adriana Lopes dos Santos" w:date="2018-07-30T11:07:00Z">
        <w:r w:rsidRPr="007D4430">
          <w:rPr>
            <w:rFonts w:cstheme="minorHAnsi"/>
          </w:rPr>
          <w:t xml:space="preserve"> as belonging to the class </w:t>
        </w:r>
        <w:proofErr w:type="spellStart"/>
        <w:r w:rsidRPr="007D4430">
          <w:rPr>
            <w:rFonts w:cstheme="minorHAnsi"/>
          </w:rPr>
          <w:t>Bolidophyceae</w:t>
        </w:r>
        <w:proofErr w:type="spellEnd"/>
        <w:r w:rsidRPr="007D4430">
          <w:rPr>
            <w:rFonts w:cstheme="minorHAnsi"/>
          </w:rPr>
          <w:t xml:space="preserve">. </w:t>
        </w:r>
      </w:ins>
      <w:ins w:id="10" w:author="Adriana Lopes dos Santos" w:date="2018-07-30T11:08:00Z">
        <w:r>
          <w:rPr>
            <w:rFonts w:cstheme="minorHAnsi"/>
          </w:rPr>
          <w:t xml:space="preserve">The </w:t>
        </w:r>
        <w:r w:rsidRPr="007D4430">
          <w:rPr>
            <w:rFonts w:cstheme="minorHAnsi"/>
          </w:rPr>
          <w:t xml:space="preserve">silicified </w:t>
        </w:r>
        <w:proofErr w:type="spellStart"/>
        <w:r w:rsidRPr="007D4430">
          <w:rPr>
            <w:rFonts w:cstheme="minorHAnsi"/>
          </w:rPr>
          <w:t>Parmales</w:t>
        </w:r>
        <w:proofErr w:type="spellEnd"/>
        <w:r w:rsidRPr="007D4430">
          <w:rPr>
            <w:rFonts w:cstheme="minorHAnsi"/>
          </w:rPr>
          <w:t xml:space="preserve"> group</w:t>
        </w:r>
      </w:ins>
      <w:ins w:id="11" w:author="Adriana Lopes dos Santos" w:date="2018-07-30T11:13:00Z">
        <w:r w:rsidR="00BF0353">
          <w:rPr>
            <w:rFonts w:cstheme="minorHAnsi"/>
          </w:rPr>
          <w:t xml:space="preserve"> (B)</w:t>
        </w:r>
      </w:ins>
      <w:ins w:id="12" w:author="Adriana Lopes dos Santos" w:date="2018-07-30T11:08:00Z">
        <w:r>
          <w:rPr>
            <w:rFonts w:cstheme="minorHAnsi"/>
          </w:rPr>
          <w:t xml:space="preserve"> was discovered </w:t>
        </w:r>
      </w:ins>
      <w:ins w:id="13" w:author="Adriana Lopes dos Santos" w:date="2018-07-30T11:09:00Z">
        <w:r>
          <w:rPr>
            <w:rFonts w:cstheme="minorHAnsi"/>
          </w:rPr>
          <w:t>and observed in marine waters back</w:t>
        </w:r>
      </w:ins>
      <w:ins w:id="14" w:author="Adriana Lopes dos Santos" w:date="2018-07-30T11:08:00Z">
        <w:r>
          <w:rPr>
            <w:rFonts w:cstheme="minorHAnsi"/>
          </w:rPr>
          <w:t xml:space="preserve"> in the 1970’s but </w:t>
        </w:r>
      </w:ins>
      <w:ins w:id="15" w:author="Adriana Lopes dos Santos" w:date="2018-07-30T11:09:00Z">
        <w:r>
          <w:rPr>
            <w:rFonts w:cstheme="minorHAnsi"/>
          </w:rPr>
          <w:t>their taxonomic affiliation was an eni</w:t>
        </w:r>
      </w:ins>
      <w:ins w:id="16" w:author="Adriana Lopes dos Santos" w:date="2018-07-30T11:10:00Z">
        <w:r>
          <w:rPr>
            <w:rFonts w:cstheme="minorHAnsi"/>
          </w:rPr>
          <w:t xml:space="preserve">gma until the isolation of one </w:t>
        </w:r>
        <w:proofErr w:type="spellStart"/>
        <w:r>
          <w:rPr>
            <w:rFonts w:cstheme="minorHAnsi"/>
          </w:rPr>
          <w:t>Parmales</w:t>
        </w:r>
        <w:proofErr w:type="spellEnd"/>
        <w:r>
          <w:rPr>
            <w:rFonts w:cstheme="minorHAnsi"/>
          </w:rPr>
          <w:t xml:space="preserve"> strain in 20</w:t>
        </w:r>
      </w:ins>
      <w:ins w:id="17" w:author="Adriana Lopes dos Santos" w:date="2018-07-30T11:11:00Z">
        <w:r>
          <w:rPr>
            <w:rFonts w:cstheme="minorHAnsi"/>
          </w:rPr>
          <w:t>11</w:t>
        </w:r>
      </w:ins>
      <w:ins w:id="18" w:author="Adriana Lopes dos Santos" w:date="2018-07-30T11:13:00Z">
        <w:r w:rsidR="00BF0353">
          <w:rPr>
            <w:rFonts w:cstheme="minorHAnsi"/>
          </w:rPr>
          <w:t xml:space="preserve"> when by DNA</w:t>
        </w:r>
      </w:ins>
      <w:ins w:id="19" w:author="Adriana Lopes dos Santos" w:date="2018-07-30T11:14:00Z">
        <w:r w:rsidR="00BF0353">
          <w:rPr>
            <w:rFonts w:cstheme="minorHAnsi"/>
          </w:rPr>
          <w:t xml:space="preserve"> sequence identity </w:t>
        </w:r>
      </w:ins>
      <w:proofErr w:type="spellStart"/>
      <w:ins w:id="20" w:author="Adriana Lopes dos Santos" w:date="2018-07-30T11:12:00Z">
        <w:r w:rsidR="00BF0353">
          <w:rPr>
            <w:rFonts w:cstheme="minorHAnsi"/>
          </w:rPr>
          <w:t>Bolidophyceae</w:t>
        </w:r>
        <w:proofErr w:type="spellEnd"/>
        <w:r w:rsidR="00BF0353">
          <w:rPr>
            <w:rFonts w:cstheme="minorHAnsi"/>
          </w:rPr>
          <w:t xml:space="preserve"> and </w:t>
        </w:r>
        <w:proofErr w:type="spellStart"/>
        <w:r w:rsidR="00BF0353">
          <w:rPr>
            <w:rFonts w:cstheme="minorHAnsi"/>
          </w:rPr>
          <w:t>Parmales</w:t>
        </w:r>
        <w:proofErr w:type="spellEnd"/>
        <w:r w:rsidR="00BF0353">
          <w:rPr>
            <w:rFonts w:cstheme="minorHAnsi"/>
          </w:rPr>
          <w:t xml:space="preserve"> were thought to be sister classes</w:t>
        </w:r>
      </w:ins>
      <w:ins w:id="21" w:author="Adriana Lopes dos Santos" w:date="2018-07-30T11:14:00Z">
        <w:r w:rsidR="00BF0353">
          <w:rPr>
            <w:rFonts w:cstheme="minorHAnsi"/>
          </w:rPr>
          <w:t xml:space="preserve"> or even organisms within the same class. </w:t>
        </w:r>
      </w:ins>
      <w:del w:id="22" w:author="Adriana Lopes dos Santos" w:date="2018-07-30T11:14:00Z">
        <w:r w:rsidR="00801E09" w:rsidDel="00BF0353">
          <w:rPr>
            <w:rFonts w:cstheme="minorHAnsi"/>
          </w:rPr>
          <w:delText>In the late 1990's, n</w:delText>
        </w:r>
        <w:r w:rsidR="00E50BC0" w:rsidRPr="002A29A7" w:rsidDel="00BF0353">
          <w:rPr>
            <w:rFonts w:cstheme="minorHAnsi"/>
          </w:rPr>
          <w:delText xml:space="preserve">aked flagellated cells (called </w:delText>
        </w:r>
        <w:r w:rsidR="00E50BC0" w:rsidRPr="00AB6847" w:rsidDel="00BF0353">
          <w:rPr>
            <w:rFonts w:cstheme="minorHAnsi"/>
            <w:i/>
          </w:rPr>
          <w:delText>Bolidomonas</w:delText>
        </w:r>
        <w:r w:rsidR="00DB64DB" w:rsidDel="00BF0353">
          <w:rPr>
            <w:rFonts w:cstheme="minorHAnsi"/>
          </w:rPr>
          <w:delText>, A</w:delText>
        </w:r>
        <w:r w:rsidR="00E50BC0" w:rsidRPr="002A29A7" w:rsidDel="00BF0353">
          <w:rPr>
            <w:rFonts w:cstheme="minorHAnsi"/>
          </w:rPr>
          <w:delText>)</w:delText>
        </w:r>
        <w:r w:rsidR="00E50BC0" w:rsidDel="00BF0353">
          <w:rPr>
            <w:rFonts w:cstheme="minorHAnsi"/>
          </w:rPr>
          <w:delText xml:space="preserve"> </w:delText>
        </w:r>
        <w:r w:rsidR="00801E09" w:rsidDel="00BF0353">
          <w:rPr>
            <w:rFonts w:cstheme="minorHAnsi"/>
          </w:rPr>
          <w:delText xml:space="preserve">were </w:delText>
        </w:r>
        <w:r w:rsidR="002E229E" w:rsidDel="00BF0353">
          <w:rPr>
            <w:rFonts w:cstheme="minorHAnsi"/>
          </w:rPr>
          <w:delText>initially</w:delText>
        </w:r>
        <w:r w:rsidR="00E50BC0" w:rsidDel="00BF0353">
          <w:rPr>
            <w:rFonts w:cstheme="minorHAnsi"/>
          </w:rPr>
          <w:delText xml:space="preserve"> described as belonging to </w:delText>
        </w:r>
        <w:r w:rsidR="00801E09" w:rsidDel="00BF0353">
          <w:rPr>
            <w:color w:val="000000" w:themeColor="text1"/>
          </w:rPr>
          <w:delText xml:space="preserve">a new </w:delText>
        </w:r>
        <w:r w:rsidR="00E50BC0" w:rsidDel="00BF0353">
          <w:rPr>
            <w:color w:val="000000" w:themeColor="text1"/>
          </w:rPr>
          <w:delText xml:space="preserve">class </w:delText>
        </w:r>
        <w:r w:rsidR="00E50BC0" w:rsidRPr="005C1CC3" w:rsidDel="00BF0353">
          <w:rPr>
            <w:color w:val="000000" w:themeColor="text1"/>
          </w:rPr>
          <w:delText>Bolidophyceae</w:delText>
        </w:r>
        <w:r w:rsidR="003C2E0B" w:rsidDel="00BF0353">
          <w:rPr>
            <w:color w:val="000000" w:themeColor="text1"/>
          </w:rPr>
          <w:delText xml:space="preserve">. </w:delText>
        </w:r>
        <w:r w:rsidR="00801E09" w:rsidDel="00BF0353">
          <w:rPr>
            <w:color w:val="000000" w:themeColor="text1"/>
          </w:rPr>
          <w:delText>T</w:delText>
        </w:r>
        <w:r w:rsidR="003C2E0B" w:rsidDel="00BF0353">
          <w:rPr>
            <w:color w:val="000000" w:themeColor="text1"/>
          </w:rPr>
          <w:delText xml:space="preserve">he isolation of one </w:delText>
        </w:r>
        <w:r w:rsidR="003C2E0B" w:rsidDel="00BF0353">
          <w:rPr>
            <w:rFonts w:cstheme="minorHAnsi"/>
          </w:rPr>
          <w:delText xml:space="preserve">member of </w:delText>
        </w:r>
      </w:del>
      <w:del w:id="23" w:author="Adriana Lopes dos Santos" w:date="2018-07-30T11:04:00Z">
        <w:r w:rsidR="00801E09" w:rsidDel="007D4430">
          <w:rPr>
            <w:rFonts w:cstheme="minorHAnsi"/>
          </w:rPr>
          <w:delText xml:space="preserve">the </w:delText>
        </w:r>
        <w:r w:rsidR="003C2E0B" w:rsidDel="007D4430">
          <w:rPr>
            <w:rFonts w:cstheme="minorHAnsi"/>
          </w:rPr>
          <w:delText>Parmales group</w:delText>
        </w:r>
        <w:r w:rsidR="00801E09" w:rsidDel="007D4430">
          <w:rPr>
            <w:rFonts w:cstheme="minorHAnsi"/>
          </w:rPr>
          <w:delText xml:space="preserve">, </w:delText>
        </w:r>
        <w:r w:rsidR="00DB64DB" w:rsidDel="007D4430">
          <w:rPr>
            <w:rFonts w:cstheme="minorHAnsi"/>
          </w:rPr>
          <w:delText>(B)</w:delText>
        </w:r>
        <w:r w:rsidR="003C2E0B" w:rsidDel="007D4430">
          <w:rPr>
            <w:rFonts w:cstheme="minorHAnsi"/>
          </w:rPr>
          <w:delText>,</w:delText>
        </w:r>
        <w:r w:rsidR="00801E09" w:rsidRPr="00801E09" w:rsidDel="007D4430">
          <w:rPr>
            <w:rFonts w:cstheme="minorHAnsi"/>
          </w:rPr>
          <w:delText xml:space="preserve"> </w:delText>
        </w:r>
      </w:del>
      <w:del w:id="24" w:author="Adriana Lopes dos Santos" w:date="2018-07-30T11:14:00Z">
        <w:r w:rsidR="00801E09" w:rsidDel="00BF0353">
          <w:rPr>
            <w:rFonts w:cstheme="minorHAnsi"/>
          </w:rPr>
          <w:delText xml:space="preserve">a group discovered in marine waters </w:delText>
        </w:r>
      </w:del>
      <w:del w:id="25" w:author="Adriana Lopes dos Santos" w:date="2018-07-30T11:04:00Z">
        <w:r w:rsidR="00801E09" w:rsidDel="007D4430">
          <w:rPr>
            <w:rFonts w:cstheme="minorHAnsi"/>
          </w:rPr>
          <w:delText xml:space="preserve">in the 1970's </w:delText>
        </w:r>
      </w:del>
      <w:del w:id="26" w:author="Adriana Lopes dos Santos" w:date="2018-07-30T11:14:00Z">
        <w:r w:rsidR="00801E09" w:rsidDel="00BF0353">
          <w:rPr>
            <w:rFonts w:cstheme="minorHAnsi"/>
          </w:rPr>
          <w:delText>that had remained an enigma,</w:delText>
        </w:r>
        <w:r w:rsidR="003C2E0B" w:rsidDel="00BF0353">
          <w:rPr>
            <w:rFonts w:cstheme="minorHAnsi"/>
          </w:rPr>
          <w:delText xml:space="preserve"> </w:delText>
        </w:r>
        <w:r w:rsidR="00801E09" w:rsidDel="00BF0353">
          <w:rPr>
            <w:rFonts w:cstheme="minorHAnsi"/>
          </w:rPr>
          <w:delText xml:space="preserve">allowed to prove that </w:delText>
        </w:r>
        <w:r w:rsidR="003C2E0B" w:rsidDel="00BF0353">
          <w:rPr>
            <w:rFonts w:cstheme="minorHAnsi"/>
          </w:rPr>
          <w:delText>Bolidophyceae and Parmales were</w:delText>
        </w:r>
        <w:r w:rsidR="00801E09" w:rsidDel="00BF0353">
          <w:rPr>
            <w:rFonts w:cstheme="minorHAnsi"/>
          </w:rPr>
          <w:delText xml:space="preserve"> belonging to the same taxonomic group within</w:delText>
        </w:r>
        <w:r w:rsidR="003C2E0B" w:rsidDel="00BF0353">
          <w:rPr>
            <w:rFonts w:cstheme="minorHAnsi"/>
          </w:rPr>
          <w:delText xml:space="preserve"> </w:delText>
        </w:r>
        <w:r w:rsidR="001A3BEB" w:rsidDel="00BF0353">
          <w:rPr>
            <w:rFonts w:cstheme="minorHAnsi"/>
          </w:rPr>
          <w:delText>p</w:delText>
        </w:r>
        <w:r w:rsidR="003C2E0B" w:rsidDel="00BF0353">
          <w:rPr>
            <w:rFonts w:cstheme="minorHAnsi"/>
          </w:rPr>
          <w:delText xml:space="preserve">hytoplankton.  </w:delText>
        </w:r>
      </w:del>
      <w:r w:rsidR="00D44187">
        <w:rPr>
          <w:rFonts w:cstheme="minorHAnsi"/>
        </w:rPr>
        <w:t>In our study (</w:t>
      </w:r>
      <w:r w:rsidR="00D44187" w:rsidRPr="002A29A7">
        <w:rPr>
          <w:rFonts w:cstheme="minorHAnsi"/>
        </w:rPr>
        <w:t xml:space="preserve">[Ichinomiya and Lopes dos Santos et al., </w:t>
      </w:r>
      <w:proofErr w:type="gramStart"/>
      <w:r w:rsidR="00D44187" w:rsidRPr="002A29A7">
        <w:rPr>
          <w:rFonts w:cstheme="minorHAnsi"/>
        </w:rPr>
        <w:t>2016](</w:t>
      </w:r>
      <w:proofErr w:type="gramEnd"/>
      <w:r w:rsidR="00D44187" w:rsidRPr="002A29A7">
        <w:rPr>
          <w:rFonts w:cstheme="minorHAnsi"/>
        </w:rPr>
        <w:t>files/</w:t>
      </w:r>
      <w:r w:rsidR="00495A42">
        <w:rPr>
          <w:rFonts w:cstheme="minorHAnsi"/>
        </w:rPr>
        <w:t>paper</w:t>
      </w:r>
      <w:commentRangeStart w:id="27"/>
      <w:r w:rsidR="00495A42">
        <w:rPr>
          <w:rFonts w:cstheme="minorHAnsi"/>
        </w:rPr>
        <w:t>s</w:t>
      </w:r>
      <w:r w:rsidR="00D44187" w:rsidRPr="002A29A7">
        <w:rPr>
          <w:rFonts w:cstheme="minorHAnsi"/>
        </w:rPr>
        <w:t>/</w:t>
      </w:r>
      <w:r w:rsidR="008D7D5C" w:rsidRPr="008D7D5C">
        <w:rPr>
          <w:rFonts w:cstheme="minorHAnsi"/>
        </w:rPr>
        <w:t>Ichi</w:t>
      </w:r>
      <w:commentRangeEnd w:id="27"/>
      <w:r w:rsidR="0049495F">
        <w:rPr>
          <w:rStyle w:val="CommentReference"/>
        </w:rPr>
        <w:commentReference w:id="27"/>
      </w:r>
      <w:r w:rsidR="008D7D5C" w:rsidRPr="008D7D5C">
        <w:rPr>
          <w:rFonts w:cstheme="minorHAnsi"/>
        </w:rPr>
        <w:t>nomiya_2016</w:t>
      </w:r>
      <w:r w:rsidR="008D7D5C">
        <w:rPr>
          <w:rFonts w:cstheme="minorHAnsi"/>
        </w:rPr>
        <w:t>.pdf</w:t>
      </w:r>
      <w:r w:rsidR="00D44187" w:rsidRPr="002A29A7">
        <w:rPr>
          <w:rFonts w:cstheme="minorHAnsi"/>
        </w:rPr>
        <w:t>)</w:t>
      </w:r>
      <w:r w:rsidR="00D44187">
        <w:rPr>
          <w:rFonts w:cstheme="minorHAnsi"/>
        </w:rPr>
        <w:t>)</w:t>
      </w:r>
      <w:r w:rsidR="003C2E0B">
        <w:rPr>
          <w:rFonts w:cstheme="minorHAnsi"/>
        </w:rPr>
        <w:t>,</w:t>
      </w:r>
      <w:r w:rsidR="00D44187">
        <w:rPr>
          <w:rFonts w:cstheme="minorHAnsi"/>
        </w:rPr>
        <w:t xml:space="preserve"> we </w:t>
      </w:r>
      <w:r w:rsidR="00801E09">
        <w:rPr>
          <w:rFonts w:cstheme="minorHAnsi"/>
        </w:rPr>
        <w:t>acquired</w:t>
      </w:r>
      <w:r w:rsidR="00801E09" w:rsidRPr="00D44187">
        <w:rPr>
          <w:rFonts w:cstheme="minorHAnsi"/>
        </w:rPr>
        <w:t xml:space="preserve"> </w:t>
      </w:r>
      <w:r w:rsidR="00D44187">
        <w:rPr>
          <w:rFonts w:cstheme="minorHAnsi"/>
        </w:rPr>
        <w:t>sequence data from strains</w:t>
      </w:r>
      <w:r w:rsidR="003C2E0B">
        <w:rPr>
          <w:rFonts w:cstheme="minorHAnsi"/>
        </w:rPr>
        <w:t xml:space="preserve"> </w:t>
      </w:r>
      <w:r w:rsidR="00801E09">
        <w:rPr>
          <w:rFonts w:cstheme="minorHAnsi"/>
        </w:rPr>
        <w:t xml:space="preserve">of </w:t>
      </w:r>
      <w:r w:rsidR="003C2E0B">
        <w:rPr>
          <w:rFonts w:cstheme="minorHAnsi"/>
        </w:rPr>
        <w:t>both groups</w:t>
      </w:r>
      <w:r w:rsidR="00D44187" w:rsidRPr="00D44187">
        <w:rPr>
          <w:rFonts w:cstheme="minorHAnsi"/>
        </w:rPr>
        <w:t xml:space="preserve"> to analyze the </w:t>
      </w:r>
      <w:r w:rsidR="00D44187">
        <w:rPr>
          <w:rFonts w:cstheme="minorHAnsi"/>
        </w:rPr>
        <w:t>evolutionary</w:t>
      </w:r>
      <w:r w:rsidR="00D44187" w:rsidRPr="00D44187">
        <w:rPr>
          <w:rFonts w:cstheme="minorHAnsi"/>
        </w:rPr>
        <w:t xml:space="preserve"> relationships </w:t>
      </w:r>
      <w:r w:rsidR="00D44187">
        <w:rPr>
          <w:rFonts w:cstheme="minorHAnsi"/>
        </w:rPr>
        <w:t>among</w:t>
      </w:r>
      <w:r w:rsidR="00D44187" w:rsidRPr="00D44187">
        <w:rPr>
          <w:rFonts w:cstheme="minorHAnsi"/>
        </w:rPr>
        <w:t xml:space="preserve"> several silicified and flagellated </w:t>
      </w:r>
      <w:del w:id="28" w:author="Adriana Lopes dos Santos" w:date="2018-07-30T11:15:00Z">
        <w:r w:rsidR="00801E09" w:rsidDel="00BF0353">
          <w:rPr>
            <w:rFonts w:cstheme="minorHAnsi"/>
          </w:rPr>
          <w:delText>strains</w:delText>
        </w:r>
        <w:r w:rsidR="00801E09" w:rsidRPr="00D44187" w:rsidDel="00BF0353">
          <w:rPr>
            <w:rFonts w:cstheme="minorHAnsi"/>
          </w:rPr>
          <w:delText xml:space="preserve"> </w:delText>
        </w:r>
      </w:del>
      <w:ins w:id="29" w:author="Adriana Lopes dos Santos" w:date="2018-07-30T11:15:00Z">
        <w:r w:rsidR="00BF0353">
          <w:rPr>
            <w:rFonts w:cstheme="minorHAnsi"/>
          </w:rPr>
          <w:t>cells</w:t>
        </w:r>
        <w:r w:rsidR="00BF0353" w:rsidRPr="00D44187">
          <w:rPr>
            <w:rFonts w:cstheme="minorHAnsi"/>
          </w:rPr>
          <w:t xml:space="preserve"> </w:t>
        </w:r>
      </w:ins>
      <w:r w:rsidR="00D44187" w:rsidRPr="00D44187">
        <w:rPr>
          <w:rFonts w:cstheme="minorHAnsi"/>
        </w:rPr>
        <w:t>isolated from different oceanic regions</w:t>
      </w:r>
      <w:r w:rsidR="00D44187">
        <w:rPr>
          <w:rFonts w:cstheme="minorHAnsi"/>
        </w:rPr>
        <w:t>. W</w:t>
      </w:r>
      <w:r w:rsidR="00D44187" w:rsidRPr="002A29A7">
        <w:rPr>
          <w:rFonts w:cstheme="minorHAnsi"/>
        </w:rPr>
        <w:t xml:space="preserve">e were able to </w:t>
      </w:r>
      <w:r w:rsidR="00801E09">
        <w:rPr>
          <w:rFonts w:cstheme="minorHAnsi"/>
        </w:rPr>
        <w:t>confirm</w:t>
      </w:r>
      <w:r w:rsidR="00801E09" w:rsidRPr="002A29A7">
        <w:rPr>
          <w:rFonts w:cstheme="minorHAnsi"/>
        </w:rPr>
        <w:t xml:space="preserve"> </w:t>
      </w:r>
      <w:r w:rsidR="00D44187" w:rsidRPr="002A29A7">
        <w:rPr>
          <w:rFonts w:cstheme="minorHAnsi"/>
        </w:rPr>
        <w:t>that the silica covered cells</w:t>
      </w:r>
      <w:r w:rsidR="003C2E0B">
        <w:rPr>
          <w:rFonts w:cstheme="minorHAnsi"/>
        </w:rPr>
        <w:t xml:space="preserve"> belong</w:t>
      </w:r>
      <w:r w:rsidR="00D44187" w:rsidRPr="002A29A7">
        <w:rPr>
          <w:rFonts w:cstheme="minorHAnsi"/>
        </w:rPr>
        <w:t xml:space="preserve"> to the </w:t>
      </w:r>
      <w:r w:rsidR="00D44187">
        <w:rPr>
          <w:rFonts w:cstheme="minorHAnsi"/>
        </w:rPr>
        <w:t xml:space="preserve">same </w:t>
      </w:r>
      <w:r w:rsidR="00D44187" w:rsidRPr="002A29A7">
        <w:rPr>
          <w:rFonts w:cstheme="minorHAnsi"/>
        </w:rPr>
        <w:t xml:space="preserve">Class </w:t>
      </w:r>
      <w:r w:rsidR="00D44187">
        <w:rPr>
          <w:rFonts w:cstheme="minorHAnsi"/>
        </w:rPr>
        <w:t>(</w:t>
      </w:r>
      <w:proofErr w:type="spellStart"/>
      <w:r w:rsidR="00D44187" w:rsidRPr="002A29A7">
        <w:rPr>
          <w:rFonts w:cstheme="minorHAnsi"/>
        </w:rPr>
        <w:t>Bolidophyceae</w:t>
      </w:r>
      <w:proofErr w:type="spellEnd"/>
      <w:r w:rsidR="00D44187">
        <w:rPr>
          <w:rFonts w:cstheme="minorHAnsi"/>
        </w:rPr>
        <w:t xml:space="preserve">) </w:t>
      </w:r>
      <w:r w:rsidR="00801E09">
        <w:rPr>
          <w:rFonts w:cstheme="minorHAnsi"/>
        </w:rPr>
        <w:t xml:space="preserve">than </w:t>
      </w:r>
      <w:r w:rsidR="00D44187">
        <w:rPr>
          <w:rFonts w:cstheme="minorHAnsi"/>
        </w:rPr>
        <w:t xml:space="preserve">the </w:t>
      </w:r>
      <w:r w:rsidR="00D44187" w:rsidRPr="002A29A7">
        <w:rPr>
          <w:rFonts w:cstheme="minorHAnsi"/>
        </w:rPr>
        <w:t>naked flagellated cells</w:t>
      </w:r>
      <w:r w:rsidR="001A3BEB">
        <w:rPr>
          <w:rFonts w:cstheme="minorHAnsi"/>
        </w:rPr>
        <w:t>,</w:t>
      </w:r>
      <w:r w:rsidR="00D44187" w:rsidRPr="002A29A7">
        <w:rPr>
          <w:rFonts w:cstheme="minorHAnsi"/>
        </w:rPr>
        <w:t xml:space="preserve"> </w:t>
      </w:r>
      <w:r w:rsidR="00801E09">
        <w:rPr>
          <w:rFonts w:cstheme="minorHAnsi"/>
        </w:rPr>
        <w:t xml:space="preserve">suggesting </w:t>
      </w:r>
      <w:r w:rsidR="00D44187">
        <w:rPr>
          <w:rFonts w:cstheme="minorHAnsi"/>
        </w:rPr>
        <w:t>that</w:t>
      </w:r>
      <w:r w:rsidR="00D44187" w:rsidRPr="002A29A7">
        <w:rPr>
          <w:rFonts w:cstheme="minorHAnsi"/>
        </w:rPr>
        <w:t xml:space="preserve"> </w:t>
      </w:r>
      <w:proofErr w:type="spellStart"/>
      <w:r w:rsidR="00D44187" w:rsidRPr="002A29A7">
        <w:rPr>
          <w:rFonts w:cstheme="minorHAnsi"/>
        </w:rPr>
        <w:t>Bolidophyceae</w:t>
      </w:r>
      <w:proofErr w:type="spellEnd"/>
      <w:r w:rsidR="00D44187">
        <w:rPr>
          <w:rFonts w:cstheme="minorHAnsi"/>
        </w:rPr>
        <w:t xml:space="preserve"> </w:t>
      </w:r>
      <w:r w:rsidR="003C2E0B" w:rsidRPr="003C2E0B">
        <w:rPr>
          <w:rFonts w:cstheme="minorHAnsi"/>
        </w:rPr>
        <w:t xml:space="preserve">may have a life cycle with motile flagellated and non-motile silicified stages. </w:t>
      </w:r>
      <w:r w:rsidR="00801E09">
        <w:rPr>
          <w:rFonts w:cstheme="minorHAnsi"/>
        </w:rPr>
        <w:t>Our data allowed to determine</w:t>
      </w:r>
      <w:r w:rsidR="00D44187" w:rsidRPr="00D44187">
        <w:rPr>
          <w:rFonts w:cstheme="minorHAnsi"/>
        </w:rPr>
        <w:t xml:space="preserve"> the distribution of the major </w:t>
      </w:r>
      <w:proofErr w:type="spellStart"/>
      <w:r w:rsidR="00D44187" w:rsidRPr="00D44187">
        <w:rPr>
          <w:rFonts w:cstheme="minorHAnsi"/>
        </w:rPr>
        <w:t>Bolidophyceae</w:t>
      </w:r>
      <w:proofErr w:type="spellEnd"/>
      <w:r w:rsidR="00D44187" w:rsidRPr="00D44187">
        <w:rPr>
          <w:rFonts w:cstheme="minorHAnsi"/>
        </w:rPr>
        <w:t xml:space="preserve"> taxa across the world oceans </w:t>
      </w:r>
      <w:r w:rsidR="00DB64DB">
        <w:rPr>
          <w:rFonts w:cstheme="minorHAnsi"/>
        </w:rPr>
        <w:t xml:space="preserve">using </w:t>
      </w:r>
      <w:r w:rsidR="00D44187" w:rsidRPr="00D44187">
        <w:rPr>
          <w:rFonts w:cstheme="minorHAnsi"/>
        </w:rPr>
        <w:t>metabarcoding data set obtained in the frame of the Tara Oceans expedition</w:t>
      </w:r>
      <w:r w:rsidR="00DB64DB">
        <w:rPr>
          <w:rFonts w:cstheme="minorHAnsi"/>
        </w:rPr>
        <w:t xml:space="preserve">. We observed </w:t>
      </w:r>
      <w:r w:rsidR="003C2E0B">
        <w:rPr>
          <w:rFonts w:cstheme="minorHAnsi"/>
        </w:rPr>
        <w:t xml:space="preserve">that </w:t>
      </w:r>
      <w:r w:rsidR="003C2E0B" w:rsidRPr="003C2E0B">
        <w:rPr>
          <w:rFonts w:cstheme="minorHAnsi"/>
        </w:rPr>
        <w:t xml:space="preserve">silicified </w:t>
      </w:r>
      <w:r w:rsidR="002E229E">
        <w:rPr>
          <w:rFonts w:cstheme="minorHAnsi"/>
        </w:rPr>
        <w:t>cells</w:t>
      </w:r>
      <w:r w:rsidR="003C2E0B">
        <w:rPr>
          <w:rFonts w:cstheme="minorHAnsi"/>
        </w:rPr>
        <w:t xml:space="preserve"> are</w:t>
      </w:r>
      <w:r w:rsidR="003C2E0B" w:rsidRPr="003C2E0B">
        <w:rPr>
          <w:rFonts w:cstheme="minorHAnsi"/>
        </w:rPr>
        <w:t xml:space="preserve"> mostly </w:t>
      </w:r>
      <w:r w:rsidR="003C2E0B">
        <w:rPr>
          <w:rFonts w:cstheme="minorHAnsi"/>
        </w:rPr>
        <w:t>found in</w:t>
      </w:r>
      <w:r w:rsidR="003C2E0B" w:rsidRPr="003C2E0B">
        <w:rPr>
          <w:rFonts w:cstheme="minorHAnsi"/>
        </w:rPr>
        <w:t xml:space="preserve"> cold-water while the </w:t>
      </w:r>
      <w:r w:rsidR="003C2E0B">
        <w:rPr>
          <w:rFonts w:cstheme="minorHAnsi"/>
        </w:rPr>
        <w:t>naked flagellate have</w:t>
      </w:r>
      <w:r w:rsidR="003C2E0B" w:rsidRPr="003C2E0B">
        <w:rPr>
          <w:rFonts w:cstheme="minorHAnsi"/>
        </w:rPr>
        <w:t xml:space="preserve"> temperate and tropical distributions.</w:t>
      </w:r>
      <w:r w:rsidR="00DB64DB">
        <w:rPr>
          <w:rFonts w:cstheme="minorHAnsi"/>
        </w:rPr>
        <w:t xml:space="preserve"> </w:t>
      </w:r>
    </w:p>
    <w:p w14:paraId="20788983" w14:textId="3F0EF702" w:rsidR="003C2E0B" w:rsidRPr="00CA2C3F" w:rsidRDefault="00D60AD5" w:rsidP="00E95C5A">
      <w:pPr>
        <w:autoSpaceDE w:val="0"/>
        <w:autoSpaceDN w:val="0"/>
        <w:adjustRightInd w:val="0"/>
        <w:spacing w:after="0" w:line="240" w:lineRule="auto"/>
        <w:ind w:firstLine="720"/>
        <w:jc w:val="both"/>
        <w:rPr>
          <w:rFonts w:cstheme="minorHAnsi"/>
        </w:rPr>
      </w:pPr>
      <w:r w:rsidRPr="008D7D5C">
        <w:rPr>
          <w:rFonts w:cstheme="minorHAnsi"/>
        </w:rPr>
        <w:t xml:space="preserve">Many questions about </w:t>
      </w:r>
      <w:proofErr w:type="spellStart"/>
      <w:r w:rsidRPr="008D7D5C">
        <w:rPr>
          <w:rFonts w:cstheme="minorHAnsi"/>
        </w:rPr>
        <w:t>Bolidophyceae</w:t>
      </w:r>
      <w:proofErr w:type="spellEnd"/>
      <w:r w:rsidRPr="008D7D5C">
        <w:rPr>
          <w:rFonts w:cstheme="minorHAnsi"/>
        </w:rPr>
        <w:t xml:space="preserve"> remain open</w:t>
      </w:r>
      <w:r w:rsidR="001A3BEB">
        <w:rPr>
          <w:rFonts w:cstheme="minorHAnsi"/>
        </w:rPr>
        <w:t>,</w:t>
      </w:r>
      <w:r w:rsidRPr="008D7D5C">
        <w:rPr>
          <w:rFonts w:cstheme="minorHAnsi"/>
        </w:rPr>
        <w:t xml:space="preserve"> </w:t>
      </w:r>
      <w:r w:rsidR="001A3BEB">
        <w:rPr>
          <w:rFonts w:cstheme="minorHAnsi"/>
        </w:rPr>
        <w:t>so</w:t>
      </w:r>
      <w:r w:rsidR="00CA2C3F" w:rsidRPr="008D7D5C">
        <w:rPr>
          <w:rFonts w:cstheme="minorHAnsi"/>
        </w:rPr>
        <w:t xml:space="preserve"> </w:t>
      </w:r>
      <w:r w:rsidR="00914EF6" w:rsidRPr="008D7D5C">
        <w:rPr>
          <w:rFonts w:cstheme="minorHAnsi"/>
        </w:rPr>
        <w:t xml:space="preserve">in collaboration with </w:t>
      </w:r>
      <w:r w:rsidR="008D7D5C" w:rsidRPr="008D7D5C">
        <w:rPr>
          <w:rFonts w:cstheme="minorHAnsi"/>
        </w:rPr>
        <w:t>[</w:t>
      </w:r>
      <w:r w:rsidR="00914EF6" w:rsidRPr="008D7D5C">
        <w:rPr>
          <w:rFonts w:cstheme="minorHAnsi"/>
        </w:rPr>
        <w:t xml:space="preserve">Akira </w:t>
      </w:r>
      <w:proofErr w:type="spellStart"/>
      <w:proofErr w:type="gramStart"/>
      <w:r w:rsidR="00914EF6" w:rsidRPr="008D7D5C">
        <w:rPr>
          <w:rFonts w:cstheme="minorHAnsi"/>
        </w:rPr>
        <w:t>Kuwata</w:t>
      </w:r>
      <w:proofErr w:type="spellEnd"/>
      <w:r w:rsidR="008D7D5C" w:rsidRPr="008D7D5C">
        <w:rPr>
          <w:rFonts w:cstheme="minorHAnsi"/>
        </w:rPr>
        <w:t>]</w:t>
      </w:r>
      <w:r w:rsidR="00914EF6" w:rsidRPr="008D7D5C">
        <w:rPr>
          <w:rFonts w:cstheme="minorHAnsi"/>
        </w:rPr>
        <w:t>(</w:t>
      </w:r>
      <w:proofErr w:type="gramEnd"/>
      <w:r w:rsidR="008D7D5C" w:rsidRPr="008D7D5C">
        <w:t xml:space="preserve"> </w:t>
      </w:r>
      <w:r w:rsidR="008D7D5C" w:rsidRPr="008D7D5C">
        <w:rPr>
          <w:rFonts w:cstheme="minorHAnsi"/>
        </w:rPr>
        <w:t>https://www.researchgate.net/profile/Akira_Kuwata</w:t>
      </w:r>
      <w:r w:rsidR="00914EF6" w:rsidRPr="008D7D5C">
        <w:rPr>
          <w:rFonts w:cstheme="minorHAnsi"/>
        </w:rPr>
        <w:t xml:space="preserve">) </w:t>
      </w:r>
      <w:r w:rsidR="00CA2C3F" w:rsidRPr="008D7D5C">
        <w:rPr>
          <w:rFonts w:cstheme="minorHAnsi"/>
        </w:rPr>
        <w:t xml:space="preserve">we plan to continue exploring the diversity of this groups and the </w:t>
      </w:r>
      <w:r w:rsidR="004800F7" w:rsidRPr="008D7D5C">
        <w:rPr>
          <w:color w:val="000000" w:themeColor="text1"/>
        </w:rPr>
        <w:t xml:space="preserve">ecological </w:t>
      </w:r>
      <w:r w:rsidR="002E229E" w:rsidRPr="008D7D5C">
        <w:rPr>
          <w:color w:val="000000" w:themeColor="text1"/>
        </w:rPr>
        <w:t xml:space="preserve">factors </w:t>
      </w:r>
      <w:r w:rsidR="003C2E0B" w:rsidRPr="008D7D5C">
        <w:rPr>
          <w:color w:val="000000" w:themeColor="text1"/>
        </w:rPr>
        <w:t xml:space="preserve">that determine </w:t>
      </w:r>
      <w:r w:rsidR="004800F7" w:rsidRPr="008D7D5C">
        <w:rPr>
          <w:color w:val="000000" w:themeColor="text1"/>
        </w:rPr>
        <w:t>its growth</w:t>
      </w:r>
      <w:r w:rsidR="002E229E" w:rsidRPr="008D7D5C">
        <w:rPr>
          <w:color w:val="000000" w:themeColor="text1"/>
        </w:rPr>
        <w:t xml:space="preserve"> and differentiation into flagellate and silicified cells.</w:t>
      </w:r>
      <w:r w:rsidR="002E229E">
        <w:rPr>
          <w:color w:val="000000" w:themeColor="text1"/>
        </w:rPr>
        <w:t xml:space="preserve"> </w:t>
      </w:r>
      <w:r w:rsidR="004800F7">
        <w:rPr>
          <w:color w:val="000000" w:themeColor="text1"/>
        </w:rPr>
        <w:t xml:space="preserve"> </w:t>
      </w:r>
    </w:p>
    <w:p w14:paraId="7A0BB81B" w14:textId="77777777" w:rsidR="00E0046E" w:rsidRPr="002A29A7" w:rsidRDefault="00E0046E" w:rsidP="00726796">
      <w:pPr>
        <w:autoSpaceDE w:val="0"/>
        <w:autoSpaceDN w:val="0"/>
        <w:adjustRightInd w:val="0"/>
        <w:spacing w:after="0" w:line="240" w:lineRule="auto"/>
        <w:rPr>
          <w:rFonts w:cstheme="minorHAnsi"/>
        </w:rPr>
      </w:pPr>
    </w:p>
    <w:p w14:paraId="2EA2D819" w14:textId="77777777" w:rsidR="00E0046E" w:rsidRPr="002A29A7" w:rsidRDefault="002A29A7" w:rsidP="00E0046E">
      <w:pPr>
        <w:autoSpaceDE w:val="0"/>
        <w:autoSpaceDN w:val="0"/>
        <w:adjustRightInd w:val="0"/>
        <w:spacing w:after="0" w:line="240" w:lineRule="auto"/>
        <w:rPr>
          <w:rFonts w:cstheme="minorHAnsi"/>
        </w:rPr>
      </w:pPr>
      <w:proofErr w:type="spellStart"/>
      <w:r>
        <w:rPr>
          <w:rFonts w:cstheme="minorHAnsi"/>
          <w:b/>
          <w:bCs/>
          <w:i/>
          <w:iCs/>
        </w:rPr>
        <w:t>Chloropicophyceae</w:t>
      </w:r>
      <w:proofErr w:type="spellEnd"/>
      <w:r>
        <w:rPr>
          <w:rFonts w:cstheme="minorHAnsi"/>
          <w:b/>
          <w:bCs/>
          <w:i/>
          <w:iCs/>
        </w:rPr>
        <w:t xml:space="preserve"> also known as </w:t>
      </w:r>
      <w:proofErr w:type="spellStart"/>
      <w:r w:rsidR="00E0046E" w:rsidRPr="002A29A7">
        <w:rPr>
          <w:rFonts w:cstheme="minorHAnsi"/>
          <w:b/>
          <w:bCs/>
          <w:i/>
          <w:iCs/>
        </w:rPr>
        <w:t>Prasinophytes</w:t>
      </w:r>
      <w:proofErr w:type="spellEnd"/>
      <w:r w:rsidR="00E0046E" w:rsidRPr="002A29A7">
        <w:rPr>
          <w:rFonts w:cstheme="minorHAnsi"/>
          <w:b/>
          <w:bCs/>
          <w:i/>
          <w:iCs/>
        </w:rPr>
        <w:t xml:space="preserve"> clade VII</w:t>
      </w:r>
    </w:p>
    <w:p w14:paraId="38490D53" w14:textId="77777777" w:rsidR="002A29A7" w:rsidRDefault="002A29A7" w:rsidP="00E0046E">
      <w:pPr>
        <w:autoSpaceDE w:val="0"/>
        <w:autoSpaceDN w:val="0"/>
        <w:adjustRightInd w:val="0"/>
        <w:spacing w:after="0" w:line="240" w:lineRule="auto"/>
        <w:rPr>
          <w:rFonts w:cstheme="minorHAnsi"/>
          <w:color w:val="000000"/>
        </w:rPr>
      </w:pPr>
    </w:p>
    <w:p w14:paraId="6591059D" w14:textId="5684E0E8" w:rsidR="003C3844" w:rsidRDefault="002A29A7" w:rsidP="00E95C5A">
      <w:pPr>
        <w:autoSpaceDE w:val="0"/>
        <w:autoSpaceDN w:val="0"/>
        <w:adjustRightInd w:val="0"/>
        <w:spacing w:after="0" w:line="240" w:lineRule="auto"/>
        <w:ind w:firstLine="720"/>
        <w:jc w:val="both"/>
        <w:rPr>
          <w:rFonts w:cstheme="minorHAnsi"/>
          <w:color w:val="000000"/>
        </w:rPr>
      </w:pPr>
      <w:proofErr w:type="spellStart"/>
      <w:r>
        <w:rPr>
          <w:rFonts w:cstheme="minorHAnsi"/>
          <w:color w:val="000000"/>
        </w:rPr>
        <w:lastRenderedPageBreak/>
        <w:t>Chloropicophyceae</w:t>
      </w:r>
      <w:proofErr w:type="spellEnd"/>
      <w:r w:rsidR="009C18F4">
        <w:rPr>
          <w:rFonts w:cstheme="minorHAnsi"/>
          <w:color w:val="000000"/>
        </w:rPr>
        <w:t xml:space="preserve"> is</w:t>
      </w:r>
      <w:r>
        <w:rPr>
          <w:rFonts w:cstheme="minorHAnsi"/>
          <w:color w:val="000000"/>
        </w:rPr>
        <w:t xml:space="preserve"> a group of </w:t>
      </w:r>
      <w:proofErr w:type="spellStart"/>
      <w:r w:rsidRPr="002A29A7">
        <w:rPr>
          <w:rFonts w:cstheme="minorHAnsi"/>
          <w:color w:val="000000"/>
        </w:rPr>
        <w:t>pico</w:t>
      </w:r>
      <w:proofErr w:type="spellEnd"/>
      <w:r>
        <w:rPr>
          <w:rFonts w:cstheme="minorHAnsi"/>
          <w:color w:val="000000"/>
        </w:rPr>
        <w:t xml:space="preserve"> (2 – 3 </w:t>
      </w:r>
      <w:r w:rsidRPr="002A29A7">
        <w:rPr>
          <w:rFonts w:cstheme="minorHAnsi"/>
        </w:rPr>
        <w:t>µm</w:t>
      </w:r>
      <w:r>
        <w:rPr>
          <w:rFonts w:cstheme="minorHAnsi"/>
          <w:color w:val="000000"/>
        </w:rPr>
        <w:t xml:space="preserve">) </w:t>
      </w:r>
      <w:r w:rsidRPr="002A29A7">
        <w:rPr>
          <w:rFonts w:cstheme="minorHAnsi"/>
          <w:color w:val="000000"/>
        </w:rPr>
        <w:t>planktonic green algae</w:t>
      </w:r>
      <w:r w:rsidR="009C18F4">
        <w:rPr>
          <w:rFonts w:cstheme="minorHAnsi"/>
          <w:color w:val="000000"/>
        </w:rPr>
        <w:t xml:space="preserve"> that</w:t>
      </w:r>
      <w:r>
        <w:rPr>
          <w:rFonts w:cstheme="minorHAnsi"/>
          <w:color w:val="000000"/>
        </w:rPr>
        <w:t xml:space="preserve"> were known</w:t>
      </w:r>
      <w:r w:rsidR="00801E09">
        <w:rPr>
          <w:rFonts w:cstheme="minorHAnsi"/>
          <w:color w:val="000000"/>
        </w:rPr>
        <w:t xml:space="preserve"> previously</w:t>
      </w:r>
      <w:r>
        <w:rPr>
          <w:rFonts w:cstheme="minorHAnsi"/>
          <w:color w:val="000000"/>
        </w:rPr>
        <w:t xml:space="preserve"> as</w:t>
      </w:r>
      <w:r w:rsidR="006D4320">
        <w:rPr>
          <w:rFonts w:cstheme="minorHAnsi"/>
          <w:color w:val="000000"/>
        </w:rPr>
        <w:t xml:space="preserve"> </w:t>
      </w:r>
      <w:proofErr w:type="spellStart"/>
      <w:r w:rsidR="006D4320">
        <w:rPr>
          <w:rFonts w:cstheme="minorHAnsi"/>
          <w:color w:val="000000"/>
        </w:rPr>
        <w:t>prasinophytes</w:t>
      </w:r>
      <w:proofErr w:type="spellEnd"/>
      <w:r>
        <w:rPr>
          <w:rFonts w:cstheme="minorHAnsi"/>
          <w:color w:val="000000"/>
        </w:rPr>
        <w:t xml:space="preserve"> clade VII</w:t>
      </w:r>
      <w:r w:rsidR="003C3844">
        <w:rPr>
          <w:rFonts w:cstheme="minorHAnsi"/>
          <w:color w:val="000000"/>
        </w:rPr>
        <w:t xml:space="preserve"> </w:t>
      </w:r>
      <w:r w:rsidR="009C18F4">
        <w:rPr>
          <w:rFonts w:cstheme="minorHAnsi"/>
          <w:color w:val="000000"/>
        </w:rPr>
        <w:t>(</w:t>
      </w:r>
      <w:r w:rsidR="003C3844">
        <w:rPr>
          <w:rFonts w:cstheme="minorHAnsi"/>
        </w:rPr>
        <w:t>[</w:t>
      </w:r>
      <w:r w:rsidR="009C18F4" w:rsidRPr="002A29A7">
        <w:rPr>
          <w:rFonts w:cstheme="minorHAnsi"/>
        </w:rPr>
        <w:t xml:space="preserve">Lopes dos Santos et al., </w:t>
      </w:r>
      <w:proofErr w:type="gramStart"/>
      <w:r w:rsidR="009C18F4" w:rsidRPr="002A29A7">
        <w:rPr>
          <w:rFonts w:cstheme="minorHAnsi"/>
        </w:rPr>
        <w:t>201</w:t>
      </w:r>
      <w:r w:rsidR="009C18F4">
        <w:rPr>
          <w:rFonts w:cstheme="minorHAnsi"/>
        </w:rPr>
        <w:t>7</w:t>
      </w:r>
      <w:r w:rsidR="009C18F4" w:rsidRPr="002A29A7">
        <w:rPr>
          <w:rFonts w:cstheme="minorHAnsi"/>
        </w:rPr>
        <w:t>](</w:t>
      </w:r>
      <w:proofErr w:type="gramEnd"/>
      <w:r w:rsidR="009C18F4" w:rsidRPr="002A29A7">
        <w:rPr>
          <w:rFonts w:cstheme="minorHAnsi"/>
        </w:rPr>
        <w:t>files/</w:t>
      </w:r>
      <w:r w:rsidR="003C3844">
        <w:rPr>
          <w:rFonts w:cstheme="minorHAnsi"/>
        </w:rPr>
        <w:t>papers</w:t>
      </w:r>
      <w:r w:rsidR="009C18F4" w:rsidRPr="002A29A7">
        <w:rPr>
          <w:rFonts w:cstheme="minorHAnsi"/>
        </w:rPr>
        <w:t>/</w:t>
      </w:r>
      <w:r w:rsidR="003C3844" w:rsidRPr="003C3844">
        <w:t xml:space="preserve"> </w:t>
      </w:r>
      <w:r w:rsidR="003C3844" w:rsidRPr="003C3844">
        <w:rPr>
          <w:rFonts w:cstheme="minorHAnsi"/>
        </w:rPr>
        <w:t>Lopes_2017b</w:t>
      </w:r>
      <w:r w:rsidR="003C3844">
        <w:rPr>
          <w:rFonts w:cstheme="minorHAnsi"/>
        </w:rPr>
        <w:t>.pdf))</w:t>
      </w:r>
      <w:r>
        <w:rPr>
          <w:rFonts w:cstheme="minorHAnsi"/>
          <w:color w:val="000000"/>
        </w:rPr>
        <w:t xml:space="preserve">. </w:t>
      </w:r>
    </w:p>
    <w:p w14:paraId="0791376C" w14:textId="2FDB6FD0" w:rsidR="002A29A7" w:rsidRDefault="006D4320" w:rsidP="00E95C5A">
      <w:pPr>
        <w:autoSpaceDE w:val="0"/>
        <w:autoSpaceDN w:val="0"/>
        <w:adjustRightInd w:val="0"/>
        <w:spacing w:after="0" w:line="240" w:lineRule="auto"/>
        <w:ind w:firstLine="720"/>
        <w:jc w:val="both"/>
        <w:rPr>
          <w:rFonts w:cstheme="minorHAnsi"/>
          <w:color w:val="000000"/>
        </w:rPr>
      </w:pPr>
      <w:r>
        <w:rPr>
          <w:rFonts w:cstheme="minorHAnsi"/>
          <w:color w:val="000000"/>
        </w:rPr>
        <w:t>Since the isolation of the first strain in 1965, n</w:t>
      </w:r>
      <w:r w:rsidR="00E0046E" w:rsidRPr="002A29A7">
        <w:rPr>
          <w:rFonts w:cstheme="minorHAnsi"/>
          <w:color w:val="000000"/>
        </w:rPr>
        <w:t>umerous rRNA sequences</w:t>
      </w:r>
      <w:r>
        <w:rPr>
          <w:rFonts w:cstheme="minorHAnsi"/>
          <w:color w:val="000000"/>
        </w:rPr>
        <w:t xml:space="preserve"> belonging to this group</w:t>
      </w:r>
      <w:r w:rsidR="00E0046E" w:rsidRPr="002A29A7">
        <w:rPr>
          <w:rFonts w:cstheme="minorHAnsi"/>
          <w:color w:val="000000"/>
        </w:rPr>
        <w:t xml:space="preserve"> have been retrieved from the marine environment</w:t>
      </w:r>
      <w:r w:rsidR="00801E09">
        <w:rPr>
          <w:rFonts w:cstheme="minorHAnsi"/>
          <w:color w:val="000000"/>
        </w:rPr>
        <w:t xml:space="preserve"> and</w:t>
      </w:r>
      <w:r>
        <w:rPr>
          <w:rFonts w:cstheme="minorHAnsi"/>
          <w:color w:val="000000"/>
        </w:rPr>
        <w:t xml:space="preserve"> many</w:t>
      </w:r>
      <w:r w:rsidR="00E0046E" w:rsidRPr="002A29A7">
        <w:rPr>
          <w:rFonts w:cstheme="minorHAnsi"/>
          <w:color w:val="000000"/>
        </w:rPr>
        <w:t xml:space="preserve"> strains isolated. </w:t>
      </w:r>
      <w:r>
        <w:rPr>
          <w:rFonts w:cstheme="minorHAnsi"/>
          <w:color w:val="000000"/>
        </w:rPr>
        <w:t xml:space="preserve">We gathered the sequence data available from strains and </w:t>
      </w:r>
      <w:r w:rsidR="00801E09">
        <w:rPr>
          <w:rFonts w:cstheme="minorHAnsi"/>
          <w:color w:val="000000"/>
        </w:rPr>
        <w:t xml:space="preserve">environmental samples </w:t>
      </w:r>
      <w:r w:rsidR="009C18F4">
        <w:rPr>
          <w:rFonts w:cstheme="minorHAnsi"/>
        </w:rPr>
        <w:t>to</w:t>
      </w:r>
      <w:r>
        <w:rPr>
          <w:rFonts w:cstheme="minorHAnsi"/>
        </w:rPr>
        <w:t xml:space="preserve"> </w:t>
      </w:r>
      <w:r w:rsidR="00801E09">
        <w:rPr>
          <w:rFonts w:cstheme="minorHAnsi"/>
        </w:rPr>
        <w:t xml:space="preserve">analyze </w:t>
      </w:r>
      <w:r>
        <w:rPr>
          <w:rFonts w:cstheme="minorHAnsi"/>
        </w:rPr>
        <w:t xml:space="preserve">the diversity </w:t>
      </w:r>
      <w:r w:rsidR="00DE1880">
        <w:rPr>
          <w:rFonts w:cstheme="minorHAnsi"/>
        </w:rPr>
        <w:t xml:space="preserve">of </w:t>
      </w:r>
      <w:r>
        <w:rPr>
          <w:rFonts w:cstheme="minorHAnsi"/>
        </w:rPr>
        <w:t xml:space="preserve">these tiny little green balls. </w:t>
      </w:r>
      <w:r w:rsidR="009C18F4">
        <w:rPr>
          <w:rFonts w:cstheme="minorHAnsi"/>
          <w:color w:val="000000"/>
        </w:rPr>
        <w:t>First, by</w:t>
      </w:r>
      <w:r>
        <w:rPr>
          <w:rFonts w:cstheme="minorHAnsi"/>
          <w:color w:val="000000"/>
        </w:rPr>
        <w:t xml:space="preserve"> using different gene markers, we</w:t>
      </w:r>
      <w:r w:rsidR="00E0046E" w:rsidRPr="002A29A7">
        <w:rPr>
          <w:rFonts w:cstheme="minorHAnsi"/>
          <w:color w:val="000000"/>
        </w:rPr>
        <w:t xml:space="preserve"> demonstrate</w:t>
      </w:r>
      <w:r>
        <w:rPr>
          <w:rFonts w:cstheme="minorHAnsi"/>
          <w:color w:val="000000"/>
        </w:rPr>
        <w:t>d</w:t>
      </w:r>
      <w:r w:rsidR="00E0046E" w:rsidRPr="002A29A7">
        <w:rPr>
          <w:rFonts w:cstheme="minorHAnsi"/>
          <w:color w:val="000000"/>
        </w:rPr>
        <w:t xml:space="preserve"> that this group is composed of at least 10 different clades: A1 to A7 and B1 to B3 </w:t>
      </w:r>
      <w:r w:rsidR="003C3844">
        <w:rPr>
          <w:rFonts w:cstheme="minorHAnsi"/>
          <w:color w:val="000000"/>
        </w:rPr>
        <w:t>(</w:t>
      </w:r>
      <w:r w:rsidR="003C3844">
        <w:rPr>
          <w:rFonts w:cstheme="minorHAnsi"/>
        </w:rPr>
        <w:t>[</w:t>
      </w:r>
      <w:r w:rsidR="003C3844" w:rsidRPr="002A29A7">
        <w:rPr>
          <w:rFonts w:cstheme="minorHAnsi"/>
        </w:rPr>
        <w:t xml:space="preserve">Lopes dos Santos et al., </w:t>
      </w:r>
      <w:proofErr w:type="gramStart"/>
      <w:r w:rsidR="003C3844" w:rsidRPr="002A29A7">
        <w:rPr>
          <w:rFonts w:cstheme="minorHAnsi"/>
        </w:rPr>
        <w:t>201</w:t>
      </w:r>
      <w:r w:rsidR="003C3844">
        <w:rPr>
          <w:rFonts w:cstheme="minorHAnsi"/>
        </w:rPr>
        <w:t>7</w:t>
      </w:r>
      <w:r w:rsidR="003C3844" w:rsidRPr="002A29A7">
        <w:rPr>
          <w:rFonts w:cstheme="minorHAnsi"/>
        </w:rPr>
        <w:t>](</w:t>
      </w:r>
      <w:proofErr w:type="gramEnd"/>
      <w:r w:rsidR="003C3844" w:rsidRPr="002A29A7">
        <w:rPr>
          <w:rFonts w:cstheme="minorHAnsi"/>
        </w:rPr>
        <w:t>files/</w:t>
      </w:r>
      <w:r w:rsidR="003C3844">
        <w:rPr>
          <w:rFonts w:cstheme="minorHAnsi"/>
        </w:rPr>
        <w:t>pape</w:t>
      </w:r>
      <w:commentRangeStart w:id="30"/>
      <w:r w:rsidR="003C3844">
        <w:rPr>
          <w:rFonts w:cstheme="minorHAnsi"/>
        </w:rPr>
        <w:t>rs</w:t>
      </w:r>
      <w:r w:rsidR="003C3844" w:rsidRPr="002A29A7">
        <w:rPr>
          <w:rFonts w:cstheme="minorHAnsi"/>
        </w:rPr>
        <w:t>/</w:t>
      </w:r>
      <w:r w:rsidR="003C3844" w:rsidRPr="003C3844">
        <w:rPr>
          <w:rFonts w:cstheme="minorHAnsi"/>
        </w:rPr>
        <w:t>L</w:t>
      </w:r>
      <w:commentRangeEnd w:id="30"/>
      <w:r w:rsidR="0049495F">
        <w:rPr>
          <w:rStyle w:val="CommentReference"/>
        </w:rPr>
        <w:commentReference w:id="30"/>
      </w:r>
      <w:r w:rsidR="003C3844" w:rsidRPr="003C3844">
        <w:rPr>
          <w:rFonts w:cstheme="minorHAnsi"/>
        </w:rPr>
        <w:t>opes_2017</w:t>
      </w:r>
      <w:r w:rsidR="003C3844">
        <w:rPr>
          <w:rFonts w:cstheme="minorHAnsi"/>
        </w:rPr>
        <w:t xml:space="preserve">a.pdf)) </w:t>
      </w:r>
      <w:r>
        <w:rPr>
          <w:rFonts w:cstheme="minorHAnsi"/>
          <w:color w:val="000000"/>
        </w:rPr>
        <w:t xml:space="preserve">which today is represented by at least one described species. </w:t>
      </w:r>
      <w:r w:rsidR="00E0046E" w:rsidRPr="002A29A7">
        <w:rPr>
          <w:rFonts w:cstheme="minorHAnsi"/>
          <w:color w:val="000000"/>
        </w:rPr>
        <w:t xml:space="preserve"> </w:t>
      </w:r>
      <w:r w:rsidR="009C18F4">
        <w:rPr>
          <w:rFonts w:cstheme="minorHAnsi"/>
          <w:color w:val="000000"/>
        </w:rPr>
        <w:t xml:space="preserve">By using metabarcoding data from </w:t>
      </w:r>
      <w:r w:rsidR="009C18F4" w:rsidRPr="002A29A7">
        <w:rPr>
          <w:rFonts w:cstheme="minorHAnsi"/>
        </w:rPr>
        <w:t xml:space="preserve">Tara Oceans </w:t>
      </w:r>
      <w:r w:rsidR="009C18F4">
        <w:rPr>
          <w:rFonts w:cstheme="minorHAnsi"/>
        </w:rPr>
        <w:t xml:space="preserve">and Ocean </w:t>
      </w:r>
      <w:r w:rsidR="00DE1880">
        <w:rPr>
          <w:rFonts w:cstheme="minorHAnsi"/>
        </w:rPr>
        <w:t>S</w:t>
      </w:r>
      <w:r w:rsidR="009C18F4">
        <w:rPr>
          <w:rFonts w:cstheme="minorHAnsi"/>
        </w:rPr>
        <w:t xml:space="preserve">ampling </w:t>
      </w:r>
      <w:r w:rsidR="00DE1880">
        <w:rPr>
          <w:rFonts w:cstheme="minorHAnsi"/>
        </w:rPr>
        <w:t>D</w:t>
      </w:r>
      <w:r w:rsidR="009C18F4">
        <w:rPr>
          <w:rFonts w:cstheme="minorHAnsi"/>
        </w:rPr>
        <w:t xml:space="preserve">ay </w:t>
      </w:r>
      <w:r w:rsidR="009C18F4" w:rsidRPr="002A29A7">
        <w:rPr>
          <w:rFonts w:cstheme="minorHAnsi"/>
        </w:rPr>
        <w:t>project</w:t>
      </w:r>
      <w:r w:rsidR="009C18F4">
        <w:rPr>
          <w:rFonts w:cstheme="minorHAnsi"/>
        </w:rPr>
        <w:t>s</w:t>
      </w:r>
      <w:r w:rsidR="00914EF6">
        <w:rPr>
          <w:rFonts w:cstheme="minorHAnsi"/>
          <w:color w:val="000000"/>
        </w:rPr>
        <w:t xml:space="preserve"> we were able to show that this group is one of </w:t>
      </w:r>
      <w:r w:rsidR="00E0046E" w:rsidRPr="002A29A7">
        <w:rPr>
          <w:rFonts w:cstheme="minorHAnsi"/>
          <w:color w:val="000000"/>
        </w:rPr>
        <w:t>the dominant Chlorophyta</w:t>
      </w:r>
      <w:r w:rsidR="00914EF6">
        <w:rPr>
          <w:rFonts w:cstheme="minorHAnsi"/>
          <w:color w:val="000000"/>
        </w:rPr>
        <w:t xml:space="preserve"> (green algae)</w:t>
      </w:r>
      <w:r w:rsidR="00E0046E" w:rsidRPr="002A29A7">
        <w:rPr>
          <w:rFonts w:cstheme="minorHAnsi"/>
          <w:color w:val="000000"/>
        </w:rPr>
        <w:t xml:space="preserve"> group in oceanic waters</w:t>
      </w:r>
      <w:r w:rsidR="00914EF6">
        <w:rPr>
          <w:rFonts w:cstheme="minorHAnsi"/>
          <w:color w:val="000000"/>
        </w:rPr>
        <w:t xml:space="preserve">, </w:t>
      </w:r>
      <w:r w:rsidR="00914EF6" w:rsidRPr="002A29A7">
        <w:rPr>
          <w:rFonts w:cstheme="minorHAnsi"/>
          <w:color w:val="000000"/>
        </w:rPr>
        <w:t xml:space="preserve">especially </w:t>
      </w:r>
      <w:r w:rsidR="00914EF6">
        <w:rPr>
          <w:rFonts w:cstheme="minorHAnsi"/>
          <w:color w:val="000000"/>
        </w:rPr>
        <w:t>in areas where nutrients concentrations are moderately low.</w:t>
      </w:r>
    </w:p>
    <w:p w14:paraId="6907E679" w14:textId="677A0012" w:rsidR="005B6B2D" w:rsidRPr="005568EF" w:rsidRDefault="00914EF6" w:rsidP="005568EF">
      <w:pPr>
        <w:autoSpaceDE w:val="0"/>
        <w:autoSpaceDN w:val="0"/>
        <w:adjustRightInd w:val="0"/>
        <w:spacing w:after="0" w:line="240" w:lineRule="auto"/>
        <w:ind w:firstLine="720"/>
        <w:jc w:val="both"/>
        <w:rPr>
          <w:rFonts w:cstheme="minorHAnsi"/>
          <w:color w:val="000000"/>
        </w:rPr>
      </w:pPr>
      <w:r>
        <w:rPr>
          <w:rFonts w:cstheme="minorHAnsi"/>
          <w:color w:val="000000"/>
        </w:rPr>
        <w:t>Currently</w:t>
      </w:r>
      <w:r w:rsidR="003C3844">
        <w:rPr>
          <w:rFonts w:cstheme="minorHAnsi"/>
          <w:color w:val="000000"/>
        </w:rPr>
        <w:t>,</w:t>
      </w:r>
      <w:r>
        <w:rPr>
          <w:rFonts w:cstheme="minorHAnsi"/>
          <w:color w:val="000000"/>
        </w:rPr>
        <w:t xml:space="preserve"> </w:t>
      </w:r>
      <w:r w:rsidR="00A83547">
        <w:rPr>
          <w:rFonts w:cstheme="minorHAnsi"/>
          <w:color w:val="000000"/>
        </w:rPr>
        <w:t xml:space="preserve">in collaboration with </w:t>
      </w:r>
      <w:r w:rsidR="003C3844">
        <w:rPr>
          <w:rFonts w:cstheme="minorHAnsi"/>
          <w:color w:val="000000"/>
        </w:rPr>
        <w:t>[</w:t>
      </w:r>
      <w:r w:rsidR="00A83547">
        <w:rPr>
          <w:rFonts w:cstheme="minorHAnsi"/>
          <w:color w:val="000000"/>
        </w:rPr>
        <w:t>Claude Lemieux</w:t>
      </w:r>
      <w:r w:rsidR="003C3844">
        <w:rPr>
          <w:rFonts w:cstheme="minorHAnsi"/>
          <w:color w:val="000000"/>
        </w:rPr>
        <w:t>]</w:t>
      </w:r>
      <w:r w:rsidR="00A83547">
        <w:rPr>
          <w:rFonts w:cstheme="minorHAnsi"/>
          <w:color w:val="000000"/>
        </w:rPr>
        <w:t xml:space="preserve"> (</w:t>
      </w:r>
      <w:r w:rsidR="003C3844" w:rsidRPr="003C3844">
        <w:rPr>
          <w:rFonts w:cstheme="minorHAnsi"/>
          <w:color w:val="000000"/>
        </w:rPr>
        <w:t>https://www.researchgate.net/profile/Claude_Lemieux2</w:t>
      </w:r>
      <w:r w:rsidR="00A83547">
        <w:rPr>
          <w:rFonts w:cstheme="minorHAnsi"/>
          <w:color w:val="000000"/>
        </w:rPr>
        <w:t>)</w:t>
      </w:r>
      <w:r w:rsidR="00DE1880">
        <w:rPr>
          <w:rFonts w:cstheme="minorHAnsi"/>
          <w:color w:val="000000"/>
        </w:rPr>
        <w:t>,</w:t>
      </w:r>
      <w:r w:rsidR="00A83547">
        <w:rPr>
          <w:rFonts w:cstheme="minorHAnsi"/>
          <w:color w:val="000000"/>
        </w:rPr>
        <w:t xml:space="preserve"> </w:t>
      </w:r>
      <w:r w:rsidR="003C3844">
        <w:rPr>
          <w:rFonts w:cstheme="minorHAnsi"/>
          <w:color w:val="000000"/>
        </w:rPr>
        <w:t>from Laval University</w:t>
      </w:r>
      <w:r w:rsidR="00DE1880">
        <w:rPr>
          <w:rFonts w:cstheme="minorHAnsi"/>
          <w:color w:val="000000"/>
        </w:rPr>
        <w:t>,</w:t>
      </w:r>
      <w:r w:rsidR="003C3844">
        <w:rPr>
          <w:rFonts w:cstheme="minorHAnsi"/>
          <w:color w:val="000000"/>
        </w:rPr>
        <w:t xml:space="preserve"> we are g</w:t>
      </w:r>
      <w:r w:rsidR="00A83547">
        <w:rPr>
          <w:rFonts w:cstheme="minorHAnsi"/>
          <w:color w:val="000000"/>
        </w:rPr>
        <w:t xml:space="preserve">athering </w:t>
      </w:r>
      <w:r>
        <w:rPr>
          <w:rFonts w:cstheme="minorHAnsi"/>
          <w:color w:val="000000"/>
        </w:rPr>
        <w:t xml:space="preserve">information </w:t>
      </w:r>
      <w:r w:rsidR="00E95C5A">
        <w:rPr>
          <w:rFonts w:cstheme="minorHAnsi"/>
          <w:color w:val="000000"/>
        </w:rPr>
        <w:t>from</w:t>
      </w:r>
      <w:r>
        <w:rPr>
          <w:rFonts w:cstheme="minorHAnsi"/>
          <w:color w:val="000000"/>
        </w:rPr>
        <w:t xml:space="preserve"> Chloroplast </w:t>
      </w:r>
      <w:r w:rsidR="00330B31">
        <w:rPr>
          <w:rFonts w:cstheme="minorHAnsi"/>
          <w:color w:val="000000"/>
        </w:rPr>
        <w:t xml:space="preserve">and Mitochondrial </w:t>
      </w:r>
      <w:r>
        <w:rPr>
          <w:rFonts w:cstheme="minorHAnsi"/>
          <w:color w:val="000000"/>
        </w:rPr>
        <w:t xml:space="preserve">genomes of </w:t>
      </w:r>
      <w:proofErr w:type="spellStart"/>
      <w:r>
        <w:rPr>
          <w:rFonts w:cstheme="minorHAnsi"/>
          <w:color w:val="000000"/>
        </w:rPr>
        <w:t>Chloropicophyceae</w:t>
      </w:r>
      <w:proofErr w:type="spellEnd"/>
      <w:r w:rsidR="00A83547">
        <w:rPr>
          <w:rFonts w:cstheme="minorHAnsi"/>
          <w:color w:val="000000"/>
        </w:rPr>
        <w:t xml:space="preserve"> species</w:t>
      </w:r>
      <w:r>
        <w:rPr>
          <w:rFonts w:cstheme="minorHAnsi"/>
          <w:color w:val="000000"/>
        </w:rPr>
        <w:t xml:space="preserve"> </w:t>
      </w:r>
      <w:r w:rsidR="00A83547">
        <w:rPr>
          <w:rFonts w:cstheme="minorHAnsi"/>
          <w:color w:val="000000"/>
        </w:rPr>
        <w:t>to access the relationship among them</w:t>
      </w:r>
      <w:r w:rsidR="00004032">
        <w:rPr>
          <w:rFonts w:cstheme="minorHAnsi"/>
          <w:color w:val="000000"/>
        </w:rPr>
        <w:t xml:space="preserve"> and </w:t>
      </w:r>
      <w:r w:rsidR="00330B31">
        <w:rPr>
          <w:rFonts w:cstheme="minorHAnsi"/>
          <w:color w:val="000000"/>
        </w:rPr>
        <w:t xml:space="preserve">their </w:t>
      </w:r>
      <w:r w:rsidR="00004032">
        <w:rPr>
          <w:rFonts w:cstheme="minorHAnsi"/>
          <w:color w:val="000000"/>
        </w:rPr>
        <w:t>environment</w:t>
      </w:r>
      <w:r w:rsidR="00330B31">
        <w:rPr>
          <w:rFonts w:cstheme="minorHAnsi"/>
          <w:color w:val="000000"/>
        </w:rPr>
        <w:t>al</w:t>
      </w:r>
      <w:r w:rsidR="00004032">
        <w:rPr>
          <w:rFonts w:cstheme="minorHAnsi"/>
          <w:color w:val="000000"/>
        </w:rPr>
        <w:t xml:space="preserve"> adap</w:t>
      </w:r>
      <w:r w:rsidR="00330B31">
        <w:rPr>
          <w:rFonts w:cstheme="minorHAnsi"/>
          <w:color w:val="000000"/>
        </w:rPr>
        <w:t>ta</w:t>
      </w:r>
      <w:r w:rsidR="00004032">
        <w:rPr>
          <w:rFonts w:cstheme="minorHAnsi"/>
          <w:color w:val="000000"/>
        </w:rPr>
        <w:t xml:space="preserve">tion.  </w:t>
      </w:r>
    </w:p>
    <w:p w14:paraId="6F21B1A8" w14:textId="77777777" w:rsidR="00225277" w:rsidRDefault="00225277" w:rsidP="00C0079F">
      <w:pPr>
        <w:autoSpaceDE w:val="0"/>
        <w:autoSpaceDN w:val="0"/>
        <w:adjustRightInd w:val="0"/>
        <w:spacing w:after="0" w:line="240" w:lineRule="auto"/>
        <w:rPr>
          <w:rFonts w:cstheme="minorHAnsi"/>
        </w:rPr>
      </w:pPr>
    </w:p>
    <w:p w14:paraId="7AA963FA" w14:textId="77777777" w:rsidR="009E030E" w:rsidRDefault="009E030E" w:rsidP="009E030E">
      <w:pPr>
        <w:pStyle w:val="Heading2"/>
      </w:pPr>
      <w:r>
        <w:t>Projects &amp; Collaborations</w:t>
      </w:r>
    </w:p>
    <w:p w14:paraId="4F6D6807" w14:textId="77777777" w:rsidR="009E030E" w:rsidRDefault="009E030E" w:rsidP="00C0079F">
      <w:pPr>
        <w:autoSpaceDE w:val="0"/>
        <w:autoSpaceDN w:val="0"/>
        <w:adjustRightInd w:val="0"/>
        <w:spacing w:after="0" w:line="240" w:lineRule="auto"/>
        <w:rPr>
          <w:rFonts w:cstheme="minorHAnsi"/>
        </w:rPr>
      </w:pPr>
    </w:p>
    <w:p w14:paraId="333CB846" w14:textId="77777777" w:rsidR="004511FB" w:rsidRDefault="004511FB" w:rsidP="004774A2">
      <w:pPr>
        <w:pStyle w:val="Heading3"/>
        <w:rPr>
          <w:rFonts w:cstheme="minorHAnsi"/>
        </w:rPr>
      </w:pPr>
      <w:r w:rsidRPr="004774A2">
        <w:rPr>
          <w:rStyle w:val="Heading3Char"/>
        </w:rPr>
        <w:t>Green Edge</w:t>
      </w:r>
    </w:p>
    <w:p w14:paraId="3B762634" w14:textId="77777777" w:rsidR="004511FB" w:rsidRDefault="004511FB" w:rsidP="00C0079F">
      <w:pPr>
        <w:autoSpaceDE w:val="0"/>
        <w:autoSpaceDN w:val="0"/>
        <w:adjustRightInd w:val="0"/>
        <w:spacing w:after="0" w:line="240" w:lineRule="auto"/>
        <w:rPr>
          <w:rFonts w:cstheme="minorHAnsi"/>
        </w:rPr>
      </w:pPr>
    </w:p>
    <w:p w14:paraId="3EA46B63" w14:textId="77777777" w:rsidR="004511FB" w:rsidRPr="004511FB" w:rsidRDefault="004511FB" w:rsidP="004511FB">
      <w:pPr>
        <w:autoSpaceDE w:val="0"/>
        <w:autoSpaceDN w:val="0"/>
        <w:adjustRightInd w:val="0"/>
        <w:spacing w:after="0" w:line="240" w:lineRule="auto"/>
        <w:rPr>
          <w:rFonts w:cstheme="minorHAnsi"/>
        </w:rPr>
      </w:pPr>
      <w:r w:rsidRPr="004511FB">
        <w:rPr>
          <w:rFonts w:cstheme="minorHAnsi"/>
        </w:rPr>
        <w:t>Climate change has triggered fundamental modifications in the Arctic Ocean (AO). The decrease in the extent of the ice pack during summer has led to a 20% increase in pan-Arctic primary production (PP) over the last decade. Phytoplankton blooms now occur earlier in several parts of the AO. In other parts, the structure of the phytoplankton community is shifting toward smaller species, typical of more oligotrophic conditions</w:t>
      </w:r>
      <w:r>
        <w:rPr>
          <w:rFonts w:cstheme="minorHAnsi"/>
        </w:rPr>
        <w:t xml:space="preserve"> (poor in nutrients)</w:t>
      </w:r>
      <w:r w:rsidRPr="004511FB">
        <w:rPr>
          <w:rFonts w:cstheme="minorHAnsi"/>
        </w:rPr>
        <w:t xml:space="preserve"> and some species found in warmer waters now migrate into the Arctic Ocean.</w:t>
      </w:r>
    </w:p>
    <w:p w14:paraId="44B88E48" w14:textId="77777777" w:rsidR="004511FB" w:rsidRPr="004511FB" w:rsidRDefault="004511FB" w:rsidP="004511FB">
      <w:pPr>
        <w:autoSpaceDE w:val="0"/>
        <w:autoSpaceDN w:val="0"/>
        <w:adjustRightInd w:val="0"/>
        <w:spacing w:after="0" w:line="240" w:lineRule="auto"/>
        <w:rPr>
          <w:rFonts w:cstheme="minorHAnsi"/>
        </w:rPr>
      </w:pPr>
    </w:p>
    <w:p w14:paraId="77372769" w14:textId="07298BC1" w:rsidR="004511FB" w:rsidRDefault="004511FB" w:rsidP="004511FB">
      <w:pPr>
        <w:autoSpaceDE w:val="0"/>
        <w:autoSpaceDN w:val="0"/>
        <w:adjustRightInd w:val="0"/>
        <w:spacing w:after="0" w:line="240" w:lineRule="auto"/>
        <w:rPr>
          <w:rFonts w:cstheme="minorHAnsi"/>
        </w:rPr>
      </w:pPr>
      <w:r w:rsidRPr="004511FB">
        <w:rPr>
          <w:rFonts w:cstheme="minorHAnsi"/>
        </w:rPr>
        <w:t>Phytoplankton grow in the top tens of meters of both ice-free and ice-covered waters. The phytoplankton spring bloom (PSB) that develops at the ice-edge accounts for &gt;50% of annual primary production in the AO and is generally associated with both large energy transfer to higher trophic levels and export of carbon to the bottom. The Arctic PSB develops in the seasonally-covered ice zone (SIZ), the extent of which is expected to increase significantly during the next years, possibly over the whole AO as early as in 2030. How the PSB will evolve in this context is currently unknown.</w:t>
      </w:r>
      <w:r w:rsidR="003863A3">
        <w:rPr>
          <w:rFonts w:cstheme="minorHAnsi"/>
        </w:rPr>
        <w:t xml:space="preserve"> </w:t>
      </w:r>
      <w:r w:rsidR="003863A3">
        <w:rPr>
          <w:rFonts w:cstheme="minorHAnsi"/>
        </w:rPr>
        <w:t>Furthermore</w:t>
      </w:r>
      <w:r w:rsidR="003863A3" w:rsidRPr="004511FB">
        <w:rPr>
          <w:rFonts w:cstheme="minorHAnsi"/>
        </w:rPr>
        <w:t>, the culture, health and economic capacity building of Northern</w:t>
      </w:r>
      <w:r w:rsidR="003863A3">
        <w:rPr>
          <w:rFonts w:cstheme="minorHAnsi"/>
        </w:rPr>
        <w:t xml:space="preserve"> human populations</w:t>
      </w:r>
      <w:r w:rsidR="003863A3" w:rsidRPr="004511FB">
        <w:rPr>
          <w:rFonts w:cstheme="minorHAnsi"/>
        </w:rPr>
        <w:t xml:space="preserve"> are closely associated with marine resources supported by the PSB.</w:t>
      </w:r>
    </w:p>
    <w:p w14:paraId="19EFDD62" w14:textId="77777777" w:rsidR="004511FB" w:rsidRDefault="004511FB" w:rsidP="004511FB">
      <w:pPr>
        <w:autoSpaceDE w:val="0"/>
        <w:autoSpaceDN w:val="0"/>
        <w:adjustRightInd w:val="0"/>
        <w:spacing w:after="0" w:line="240" w:lineRule="auto"/>
        <w:rPr>
          <w:rFonts w:cstheme="minorHAnsi"/>
        </w:rPr>
      </w:pPr>
    </w:p>
    <w:p w14:paraId="220CC45B" w14:textId="6009F488" w:rsidR="004774A2" w:rsidRPr="003C0A30" w:rsidRDefault="004774A2" w:rsidP="004774A2">
      <w:pPr>
        <w:autoSpaceDE w:val="0"/>
        <w:autoSpaceDN w:val="0"/>
        <w:adjustRightInd w:val="0"/>
        <w:spacing w:after="0" w:line="240" w:lineRule="auto"/>
        <w:rPr>
          <w:rFonts w:cstheme="minorHAnsi"/>
        </w:rPr>
      </w:pPr>
      <w:r>
        <w:rPr>
          <w:rFonts w:cstheme="minorHAnsi"/>
        </w:rPr>
        <w:t xml:space="preserve">From </w:t>
      </w:r>
      <w:r w:rsidRPr="004774A2">
        <w:rPr>
          <w:rFonts w:cstheme="minorHAnsi"/>
        </w:rPr>
        <w:t xml:space="preserve">mid-March </w:t>
      </w:r>
      <w:r>
        <w:rPr>
          <w:rFonts w:cstheme="minorHAnsi"/>
        </w:rPr>
        <w:t>to</w:t>
      </w:r>
      <w:r w:rsidRPr="004774A2">
        <w:rPr>
          <w:rFonts w:cstheme="minorHAnsi"/>
        </w:rPr>
        <w:t xml:space="preserve"> mid-July</w:t>
      </w:r>
      <w:r w:rsidR="004511FB">
        <w:rPr>
          <w:rFonts w:cstheme="minorHAnsi"/>
        </w:rPr>
        <w:t xml:space="preserve"> of 2015 and 2016, </w:t>
      </w:r>
      <w:r>
        <w:rPr>
          <w:rFonts w:cstheme="minorHAnsi"/>
        </w:rPr>
        <w:t>during the [</w:t>
      </w:r>
      <w:proofErr w:type="spellStart"/>
      <w:r>
        <w:rPr>
          <w:rFonts w:cstheme="minorHAnsi"/>
        </w:rPr>
        <w:t>GreenEdge</w:t>
      </w:r>
      <w:proofErr w:type="spellEnd"/>
      <w:r>
        <w:rPr>
          <w:rFonts w:cstheme="minorHAnsi"/>
        </w:rPr>
        <w:t xml:space="preserve"> expedition] (</w:t>
      </w:r>
      <w:r w:rsidRPr="004511FB">
        <w:t xml:space="preserve"> </w:t>
      </w:r>
      <w:hyperlink r:id="rId9" w:history="1">
        <w:r w:rsidRPr="00E423E3">
          <w:rPr>
            <w:rStyle w:val="Hyperlink"/>
            <w:rFonts w:cstheme="minorHAnsi"/>
          </w:rPr>
          <w:t>http://greenedge-expeditions.com/</w:t>
        </w:r>
      </w:hyperlink>
      <w:r>
        <w:rPr>
          <w:rFonts w:cstheme="minorHAnsi"/>
        </w:rPr>
        <w:t xml:space="preserve">), </w:t>
      </w:r>
      <w:r w:rsidR="004511FB">
        <w:rPr>
          <w:rFonts w:cstheme="minorHAnsi"/>
        </w:rPr>
        <w:t xml:space="preserve">we </w:t>
      </w:r>
      <w:r>
        <w:rPr>
          <w:rFonts w:cstheme="minorHAnsi"/>
        </w:rPr>
        <w:t>follow</w:t>
      </w:r>
      <w:r w:rsidR="00396241">
        <w:rPr>
          <w:rFonts w:cstheme="minorHAnsi"/>
        </w:rPr>
        <w:t>ed</w:t>
      </w:r>
      <w:r>
        <w:rPr>
          <w:rFonts w:cstheme="minorHAnsi"/>
        </w:rPr>
        <w:t xml:space="preserve"> the development of the PSB </w:t>
      </w:r>
      <w:r w:rsidR="004511FB">
        <w:rPr>
          <w:rFonts w:cstheme="minorHAnsi"/>
        </w:rPr>
        <w:t>from</w:t>
      </w:r>
      <w:r>
        <w:rPr>
          <w:rFonts w:cstheme="minorHAnsi"/>
        </w:rPr>
        <w:t xml:space="preserve"> </w:t>
      </w:r>
      <w:r w:rsidR="00396241">
        <w:rPr>
          <w:rFonts w:cstheme="minorHAnsi"/>
        </w:rPr>
        <w:t xml:space="preserve">a fixed </w:t>
      </w:r>
      <w:r w:rsidRPr="004774A2">
        <w:rPr>
          <w:rFonts w:cstheme="minorHAnsi"/>
        </w:rPr>
        <w:t>ice camp near Qikiqtarjuaq</w:t>
      </w:r>
      <w:r>
        <w:rPr>
          <w:rFonts w:cstheme="minorHAnsi"/>
        </w:rPr>
        <w:t xml:space="preserve"> (</w:t>
      </w:r>
      <w:r w:rsidRPr="004774A2">
        <w:rPr>
          <w:rFonts w:cstheme="minorHAnsi"/>
        </w:rPr>
        <w:t>Nunavut</w:t>
      </w:r>
      <w:r>
        <w:rPr>
          <w:rFonts w:cstheme="minorHAnsi"/>
        </w:rPr>
        <w:t>)</w:t>
      </w:r>
      <w:r w:rsidR="00396241">
        <w:rPr>
          <w:rFonts w:cstheme="minorHAnsi"/>
        </w:rPr>
        <w:t>,</w:t>
      </w:r>
      <w:r>
        <w:rPr>
          <w:rFonts w:cstheme="minorHAnsi"/>
        </w:rPr>
        <w:t xml:space="preserve"> using a </w:t>
      </w:r>
      <w:r w:rsidR="00330B31">
        <w:rPr>
          <w:rFonts w:cstheme="minorHAnsi"/>
        </w:rPr>
        <w:t xml:space="preserve">range </w:t>
      </w:r>
      <w:r>
        <w:rPr>
          <w:rFonts w:cstheme="minorHAnsi"/>
        </w:rPr>
        <w:t>of methods. Currently we</w:t>
      </w:r>
      <w:ins w:id="31" w:author="Adriana Lopes dos Santos" w:date="2018-07-30T11:26:00Z">
        <w:r w:rsidR="003C0A30">
          <w:rPr>
            <w:rFonts w:cstheme="minorHAnsi"/>
            <w:vertAlign w:val="superscript"/>
          </w:rPr>
          <w:t>*</w:t>
        </w:r>
      </w:ins>
      <w:ins w:id="32" w:author="Adriana Lopes dos Santos" w:date="2018-07-30T11:23:00Z">
        <w:r w:rsidR="003C0A30">
          <w:rPr>
            <w:rFonts w:cstheme="minorHAnsi"/>
          </w:rPr>
          <w:t xml:space="preserve"> </w:t>
        </w:r>
      </w:ins>
      <w:del w:id="33" w:author="Adriana Lopes dos Santos" w:date="2018-07-30T11:23:00Z">
        <w:r w:rsidR="00957F39" w:rsidDel="003C0A30">
          <w:rPr>
            <w:rFonts w:cstheme="minorHAnsi"/>
            <w:vertAlign w:val="superscript"/>
          </w:rPr>
          <w:delText>*</w:delText>
        </w:r>
        <w:r w:rsidDel="003C0A30">
          <w:rPr>
            <w:rFonts w:cstheme="minorHAnsi"/>
          </w:rPr>
          <w:delText xml:space="preserve"> </w:delText>
        </w:r>
      </w:del>
      <w:r>
        <w:rPr>
          <w:rFonts w:cstheme="minorHAnsi"/>
        </w:rPr>
        <w:t xml:space="preserve">are analyzing the </w:t>
      </w:r>
      <w:r w:rsidR="00396241">
        <w:rPr>
          <w:rFonts w:cstheme="minorHAnsi"/>
        </w:rPr>
        <w:t>p</w:t>
      </w:r>
      <w:r>
        <w:rPr>
          <w:rFonts w:cstheme="minorHAnsi"/>
        </w:rPr>
        <w:t xml:space="preserve">hytoplankton </w:t>
      </w:r>
      <w:r w:rsidR="00447DC3">
        <w:rPr>
          <w:rFonts w:cstheme="minorHAnsi"/>
        </w:rPr>
        <w:t xml:space="preserve">DNA and RNA </w:t>
      </w:r>
      <w:r>
        <w:rPr>
          <w:rFonts w:cstheme="minorHAnsi"/>
        </w:rPr>
        <w:t xml:space="preserve">composition to understand the diversity dynamics of the bloom. </w:t>
      </w:r>
    </w:p>
    <w:p w14:paraId="5ED5A309" w14:textId="77777777" w:rsidR="0029026C" w:rsidRDefault="0029026C" w:rsidP="004774A2">
      <w:pPr>
        <w:autoSpaceDE w:val="0"/>
        <w:autoSpaceDN w:val="0"/>
        <w:adjustRightInd w:val="0"/>
        <w:spacing w:after="0" w:line="240" w:lineRule="auto"/>
        <w:rPr>
          <w:rFonts w:cstheme="minorHAnsi"/>
        </w:rPr>
      </w:pPr>
    </w:p>
    <w:p w14:paraId="57EDB9B0" w14:textId="3526914A" w:rsidR="0029026C" w:rsidRPr="003C0A30" w:rsidDel="003C0A30" w:rsidRDefault="003C0A30" w:rsidP="004774A2">
      <w:pPr>
        <w:autoSpaceDE w:val="0"/>
        <w:autoSpaceDN w:val="0"/>
        <w:adjustRightInd w:val="0"/>
        <w:spacing w:after="0" w:line="240" w:lineRule="auto"/>
        <w:rPr>
          <w:del w:id="34" w:author="Adriana Lopes dos Santos" w:date="2018-07-30T11:21:00Z"/>
          <w:rFonts w:cstheme="minorHAnsi"/>
          <w:lang w:val="fr-FR"/>
          <w:rPrChange w:id="35" w:author="Adriana Lopes dos Santos" w:date="2018-07-30T11:23:00Z">
            <w:rPr>
              <w:del w:id="36" w:author="Adriana Lopes dos Santos" w:date="2018-07-30T11:21:00Z"/>
              <w:rFonts w:cstheme="minorHAnsi"/>
            </w:rPr>
          </w:rPrChange>
        </w:rPr>
      </w:pPr>
      <w:ins w:id="37" w:author="Adriana Lopes dos Santos" w:date="2018-07-30T11:26:00Z">
        <w:r>
          <w:rPr>
            <w:rFonts w:cstheme="minorHAnsi"/>
            <w:lang w:val="fr-FR"/>
          </w:rPr>
          <w:t>*</w:t>
        </w:r>
      </w:ins>
      <w:commentRangeStart w:id="38"/>
      <w:del w:id="39" w:author="Adriana Lopes dos Santos" w:date="2018-07-30T11:23:00Z">
        <w:r w:rsidR="00957F39" w:rsidRPr="003C0A30" w:rsidDel="003C0A30">
          <w:rPr>
            <w:rFonts w:cstheme="minorHAnsi"/>
            <w:lang w:val="fr-FR"/>
            <w:rPrChange w:id="40" w:author="Adriana Lopes dos Santos" w:date="2018-07-30T11:24:00Z">
              <w:rPr>
                <w:rFonts w:cstheme="minorHAnsi"/>
              </w:rPr>
            </w:rPrChange>
          </w:rPr>
          <w:delText>*</w:delText>
        </w:r>
      </w:del>
      <w:del w:id="41" w:author="Adriana Lopes dos Santos" w:date="2018-07-30T11:20:00Z">
        <w:r w:rsidR="00330B31" w:rsidRPr="003C0A30" w:rsidDel="003C0A30">
          <w:rPr>
            <w:rFonts w:cstheme="minorHAnsi"/>
            <w:lang w:val="fr-FR"/>
            <w:rPrChange w:id="42" w:author="Adriana Lopes dos Santos" w:date="2018-07-30T11:24:00Z">
              <w:rPr>
                <w:rFonts w:cstheme="minorHAnsi"/>
              </w:rPr>
            </w:rPrChange>
          </w:rPr>
          <w:delText>I am working in collaboration with</w:delText>
        </w:r>
      </w:del>
      <w:r w:rsidR="00330B31" w:rsidRPr="003C0A30">
        <w:rPr>
          <w:rFonts w:cstheme="minorHAnsi"/>
          <w:lang w:val="fr-FR"/>
          <w:rPrChange w:id="43" w:author="Adriana Lopes dos Santos" w:date="2018-07-30T11:24:00Z">
            <w:rPr>
              <w:rFonts w:cstheme="minorHAnsi"/>
            </w:rPr>
          </w:rPrChange>
        </w:rPr>
        <w:t xml:space="preserve"> </w:t>
      </w:r>
      <w:r w:rsidR="0029026C" w:rsidRPr="003C0A30">
        <w:rPr>
          <w:rFonts w:cstheme="minorHAnsi"/>
          <w:lang w:val="fr-FR"/>
          <w:rPrChange w:id="44" w:author="Adriana Lopes dos Santos" w:date="2018-07-30T11:24:00Z">
            <w:rPr>
              <w:rFonts w:cstheme="minorHAnsi"/>
            </w:rPr>
          </w:rPrChange>
        </w:rPr>
        <w:t xml:space="preserve">[Daniel </w:t>
      </w:r>
      <w:proofErr w:type="spellStart"/>
      <w:proofErr w:type="gramStart"/>
      <w:r w:rsidR="0029026C" w:rsidRPr="003C0A30">
        <w:rPr>
          <w:rFonts w:cstheme="minorHAnsi"/>
          <w:lang w:val="fr-FR"/>
          <w:rPrChange w:id="45" w:author="Adriana Lopes dos Santos" w:date="2018-07-30T11:24:00Z">
            <w:rPr>
              <w:rFonts w:cstheme="minorHAnsi"/>
            </w:rPr>
          </w:rPrChange>
        </w:rPr>
        <w:t>Vaulot</w:t>
      </w:r>
      <w:proofErr w:type="spellEnd"/>
      <w:r w:rsidR="0029026C" w:rsidRPr="003C0A30">
        <w:rPr>
          <w:rFonts w:cstheme="minorHAnsi"/>
          <w:lang w:val="fr-FR"/>
          <w:rPrChange w:id="46" w:author="Adriana Lopes dos Santos" w:date="2018-07-30T11:24:00Z">
            <w:rPr>
              <w:rFonts w:cstheme="minorHAnsi"/>
            </w:rPr>
          </w:rPrChange>
        </w:rPr>
        <w:t>](</w:t>
      </w:r>
      <w:proofErr w:type="gramEnd"/>
      <w:r w:rsidR="00957F39" w:rsidRPr="003C0A30">
        <w:rPr>
          <w:lang w:val="fr-FR"/>
          <w:rPrChange w:id="47" w:author="Adriana Lopes dos Santos" w:date="2018-07-30T11:24:00Z">
            <w:rPr/>
          </w:rPrChange>
        </w:rPr>
        <w:t xml:space="preserve"> </w:t>
      </w:r>
      <w:r w:rsidR="00DE2465">
        <w:rPr>
          <w:rStyle w:val="Hyperlink"/>
          <w:rFonts w:cstheme="minorHAnsi"/>
          <w:lang w:val="fr-FR"/>
        </w:rPr>
        <w:fldChar w:fldCharType="begin"/>
      </w:r>
      <w:r w:rsidR="00DE2465" w:rsidRPr="003C0A30">
        <w:rPr>
          <w:rStyle w:val="Hyperlink"/>
          <w:rFonts w:cstheme="minorHAnsi"/>
          <w:lang w:val="fr-FR"/>
          <w:rPrChange w:id="48" w:author="Adriana Lopes dos Santos" w:date="2018-07-30T11:24:00Z">
            <w:rPr>
              <w:rStyle w:val="Hyperlink"/>
              <w:rFonts w:cstheme="minorHAnsi"/>
            </w:rPr>
          </w:rPrChange>
        </w:rPr>
        <w:instrText xml:space="preserve"> HYPERLINK "http://daniel-vaulot.fr/" </w:instrText>
      </w:r>
      <w:r w:rsidR="00DE2465">
        <w:rPr>
          <w:rStyle w:val="Hyperlink"/>
          <w:rFonts w:cstheme="minorHAnsi"/>
          <w:lang w:val="fr-FR"/>
        </w:rPr>
        <w:fldChar w:fldCharType="separate"/>
      </w:r>
      <w:r w:rsidR="00957F39" w:rsidRPr="003C0A30">
        <w:rPr>
          <w:rStyle w:val="Hyperlink"/>
          <w:rFonts w:cstheme="minorHAnsi"/>
          <w:lang w:val="fr-FR"/>
          <w:rPrChange w:id="49" w:author="Adriana Lopes dos Santos" w:date="2018-07-30T11:24:00Z">
            <w:rPr>
              <w:rStyle w:val="Hyperlink"/>
              <w:rFonts w:cstheme="minorHAnsi"/>
            </w:rPr>
          </w:rPrChange>
        </w:rPr>
        <w:t>http://daniel-vaulot.fr/</w:t>
      </w:r>
      <w:r w:rsidR="00DE2465">
        <w:rPr>
          <w:rStyle w:val="Hyperlink"/>
          <w:rFonts w:cstheme="minorHAnsi"/>
          <w:lang w:val="fr-FR"/>
        </w:rPr>
        <w:fldChar w:fldCharType="end"/>
      </w:r>
      <w:r w:rsidR="00957F39" w:rsidRPr="003C0A30">
        <w:rPr>
          <w:rFonts w:cstheme="minorHAnsi"/>
          <w:lang w:val="fr-FR"/>
          <w:rPrChange w:id="50" w:author="Adriana Lopes dos Santos" w:date="2018-07-30T11:24:00Z">
            <w:rPr>
              <w:rFonts w:cstheme="minorHAnsi"/>
            </w:rPr>
          </w:rPrChange>
        </w:rPr>
        <w:t>)</w:t>
      </w:r>
      <w:r w:rsidR="00330B31" w:rsidRPr="003C0A30">
        <w:rPr>
          <w:rFonts w:cstheme="minorHAnsi"/>
          <w:lang w:val="fr-FR"/>
          <w:rPrChange w:id="51" w:author="Adriana Lopes dos Santos" w:date="2018-07-30T11:24:00Z">
            <w:rPr>
              <w:rFonts w:cstheme="minorHAnsi"/>
            </w:rPr>
          </w:rPrChange>
        </w:rPr>
        <w:t xml:space="preserve">, </w:t>
      </w:r>
    </w:p>
    <w:p w14:paraId="55F96A94" w14:textId="77919CDD" w:rsidR="00957F39" w:rsidDel="003C0A30" w:rsidRDefault="00957F39" w:rsidP="004774A2">
      <w:pPr>
        <w:autoSpaceDE w:val="0"/>
        <w:autoSpaceDN w:val="0"/>
        <w:adjustRightInd w:val="0"/>
        <w:spacing w:after="0" w:line="240" w:lineRule="auto"/>
        <w:rPr>
          <w:del w:id="52" w:author="Adriana Lopes dos Santos" w:date="2018-07-30T11:21:00Z"/>
          <w:rFonts w:cstheme="minorHAnsi"/>
        </w:rPr>
      </w:pPr>
      <w:r>
        <w:rPr>
          <w:rFonts w:cstheme="minorHAnsi"/>
        </w:rPr>
        <w:t xml:space="preserve">[Catherine </w:t>
      </w:r>
      <w:proofErr w:type="spellStart"/>
      <w:proofErr w:type="gramStart"/>
      <w:r>
        <w:rPr>
          <w:rFonts w:cstheme="minorHAnsi"/>
        </w:rPr>
        <w:t>Gerikas</w:t>
      </w:r>
      <w:proofErr w:type="spellEnd"/>
      <w:r>
        <w:rPr>
          <w:rFonts w:cstheme="minorHAnsi"/>
        </w:rPr>
        <w:t>](</w:t>
      </w:r>
      <w:proofErr w:type="gramEnd"/>
      <w:r w:rsidRPr="00957F39">
        <w:t xml:space="preserve"> </w:t>
      </w:r>
      <w:hyperlink r:id="rId10" w:history="1">
        <w:r w:rsidR="00330B31" w:rsidRPr="00404FB4">
          <w:rPr>
            <w:rStyle w:val="Hyperlink"/>
            <w:rFonts w:cstheme="minorHAnsi"/>
          </w:rPr>
          <w:t>https://www.researchgate.net/profile/Catherine_Ribeiro</w:t>
        </w:r>
      </w:hyperlink>
      <w:r>
        <w:rPr>
          <w:rFonts w:cstheme="minorHAnsi"/>
        </w:rPr>
        <w:t>)</w:t>
      </w:r>
      <w:r w:rsidR="00330B31">
        <w:rPr>
          <w:rFonts w:cstheme="minorHAnsi"/>
        </w:rPr>
        <w:t xml:space="preserve">, </w:t>
      </w:r>
      <w:commentRangeEnd w:id="38"/>
      <w:r w:rsidR="00330B31">
        <w:rPr>
          <w:rStyle w:val="CommentReference"/>
        </w:rPr>
        <w:commentReference w:id="38"/>
      </w:r>
    </w:p>
    <w:p w14:paraId="5C7AA135" w14:textId="65188EFA" w:rsidR="00957F39" w:rsidRPr="003C0A30" w:rsidDel="003C0A30" w:rsidRDefault="00957F39" w:rsidP="004774A2">
      <w:pPr>
        <w:autoSpaceDE w:val="0"/>
        <w:autoSpaceDN w:val="0"/>
        <w:adjustRightInd w:val="0"/>
        <w:spacing w:after="0" w:line="240" w:lineRule="auto"/>
        <w:rPr>
          <w:del w:id="53" w:author="Adriana Lopes dos Santos" w:date="2018-07-30T11:21:00Z"/>
          <w:rFonts w:cstheme="minorHAnsi"/>
          <w:lang w:val="fr-FR"/>
        </w:rPr>
      </w:pPr>
      <w:del w:id="54" w:author="Adriana Lopes dos Santos" w:date="2018-07-30T11:21:00Z">
        <w:r w:rsidRPr="00957F39" w:rsidDel="003C0A30">
          <w:rPr>
            <w:rFonts w:cstheme="minorHAnsi"/>
            <w:lang w:val="fr-FR"/>
          </w:rPr>
          <w:delText>*</w:delText>
        </w:r>
      </w:del>
      <w:r w:rsidRPr="00957F39">
        <w:rPr>
          <w:rFonts w:cstheme="minorHAnsi"/>
          <w:lang w:val="fr-FR"/>
        </w:rPr>
        <w:t xml:space="preserve">[Dominique </w:t>
      </w:r>
      <w:proofErr w:type="gramStart"/>
      <w:r w:rsidRPr="00957F39">
        <w:rPr>
          <w:rFonts w:cstheme="minorHAnsi"/>
          <w:lang w:val="fr-FR"/>
        </w:rPr>
        <w:t>Marie](</w:t>
      </w:r>
      <w:proofErr w:type="gramEnd"/>
      <w:r w:rsidRPr="00957F39">
        <w:rPr>
          <w:lang w:val="fr-FR"/>
        </w:rPr>
        <w:t xml:space="preserve"> </w:t>
      </w:r>
      <w:ins w:id="55" w:author="Adriana Lopes dos Santos" w:date="2018-07-30T11:21:00Z">
        <w:r w:rsidR="003C0A30">
          <w:rPr>
            <w:rFonts w:cstheme="minorHAnsi"/>
            <w:lang w:val="fr-FR"/>
          </w:rPr>
          <w:fldChar w:fldCharType="begin"/>
        </w:r>
        <w:r w:rsidR="003C0A30">
          <w:rPr>
            <w:rFonts w:cstheme="minorHAnsi"/>
            <w:lang w:val="fr-FR"/>
          </w:rPr>
          <w:instrText xml:space="preserve"> HYPERLINK "</w:instrText>
        </w:r>
      </w:ins>
      <w:r w:rsidR="003C0A30" w:rsidRPr="00957F39">
        <w:rPr>
          <w:rFonts w:cstheme="minorHAnsi"/>
          <w:lang w:val="fr-FR"/>
        </w:rPr>
        <w:instrText>https://www.researchgate.net/profile/Dominique_Marie</w:instrText>
      </w:r>
      <w:ins w:id="56" w:author="Adriana Lopes dos Santos" w:date="2018-07-30T11:21:00Z">
        <w:r w:rsidR="003C0A30">
          <w:rPr>
            <w:rFonts w:cstheme="minorHAnsi"/>
            <w:lang w:val="fr-FR"/>
          </w:rPr>
          <w:instrText xml:space="preserve">" </w:instrText>
        </w:r>
        <w:r w:rsidR="003C0A30">
          <w:rPr>
            <w:rFonts w:cstheme="minorHAnsi"/>
            <w:lang w:val="fr-FR"/>
          </w:rPr>
          <w:fldChar w:fldCharType="separate"/>
        </w:r>
      </w:ins>
      <w:r w:rsidR="003C0A30" w:rsidRPr="00E423E3">
        <w:rPr>
          <w:rStyle w:val="Hyperlink"/>
          <w:rFonts w:cstheme="minorHAnsi"/>
          <w:lang w:val="fr-FR"/>
        </w:rPr>
        <w:t>https://www.researchgate.net/profile/Dominique_Marie</w:t>
      </w:r>
      <w:ins w:id="57" w:author="Adriana Lopes dos Santos" w:date="2018-07-30T11:21:00Z">
        <w:r w:rsidR="003C0A30">
          <w:rPr>
            <w:rFonts w:cstheme="minorHAnsi"/>
            <w:lang w:val="fr-FR"/>
          </w:rPr>
          <w:fldChar w:fldCharType="end"/>
        </w:r>
      </w:ins>
      <w:r>
        <w:rPr>
          <w:rFonts w:cstheme="minorHAnsi"/>
          <w:lang w:val="fr-FR"/>
        </w:rPr>
        <w:t>)</w:t>
      </w:r>
      <w:ins w:id="58" w:author="Adriana Lopes dos Santos" w:date="2018-07-30T11:21:00Z">
        <w:r w:rsidR="003C0A30" w:rsidRPr="003C0A30">
          <w:rPr>
            <w:rFonts w:cstheme="minorHAnsi"/>
            <w:lang w:val="fr-FR"/>
            <w:rPrChange w:id="59" w:author="Adriana Lopes dos Santos" w:date="2018-07-30T11:21:00Z">
              <w:rPr>
                <w:rFonts w:cstheme="minorHAnsi"/>
              </w:rPr>
            </w:rPrChange>
          </w:rPr>
          <w:t xml:space="preserve">, </w:t>
        </w:r>
      </w:ins>
    </w:p>
    <w:p w14:paraId="6787483E" w14:textId="20C7D853" w:rsidR="00957F39" w:rsidRPr="00AB6847" w:rsidDel="003C0A30" w:rsidRDefault="00957F39" w:rsidP="004774A2">
      <w:pPr>
        <w:autoSpaceDE w:val="0"/>
        <w:autoSpaceDN w:val="0"/>
        <w:adjustRightInd w:val="0"/>
        <w:spacing w:after="0" w:line="240" w:lineRule="auto"/>
        <w:rPr>
          <w:del w:id="60" w:author="Adriana Lopes dos Santos" w:date="2018-07-30T11:21:00Z"/>
          <w:rFonts w:cstheme="minorHAnsi"/>
        </w:rPr>
      </w:pPr>
      <w:del w:id="61" w:author="Adriana Lopes dos Santos" w:date="2018-07-30T11:21:00Z">
        <w:r w:rsidRPr="00AB6847" w:rsidDel="003C0A30">
          <w:rPr>
            <w:rFonts w:cstheme="minorHAnsi"/>
          </w:rPr>
          <w:delText>*</w:delText>
        </w:r>
      </w:del>
      <w:r w:rsidRPr="00AB6847">
        <w:rPr>
          <w:rFonts w:cstheme="minorHAnsi"/>
        </w:rPr>
        <w:t xml:space="preserve">Margot </w:t>
      </w:r>
      <w:proofErr w:type="spellStart"/>
      <w:r w:rsidRPr="00AB6847">
        <w:rPr>
          <w:rFonts w:cstheme="minorHAnsi"/>
        </w:rPr>
        <w:t>Tragin</w:t>
      </w:r>
      <w:proofErr w:type="spellEnd"/>
      <w:ins w:id="62" w:author="Adriana Lopes dos Santos" w:date="2018-07-30T11:21:00Z">
        <w:r w:rsidR="003C0A30">
          <w:rPr>
            <w:rFonts w:cstheme="minorHAnsi"/>
          </w:rPr>
          <w:t xml:space="preserve">, </w:t>
        </w:r>
      </w:ins>
    </w:p>
    <w:p w14:paraId="4BEB5222" w14:textId="6295D8D9" w:rsidR="00957F39" w:rsidRPr="003C0A30" w:rsidDel="003C0A30" w:rsidRDefault="00957F39" w:rsidP="004774A2">
      <w:pPr>
        <w:autoSpaceDE w:val="0"/>
        <w:autoSpaceDN w:val="0"/>
        <w:adjustRightInd w:val="0"/>
        <w:spacing w:after="0" w:line="240" w:lineRule="auto"/>
        <w:rPr>
          <w:del w:id="63" w:author="Adriana Lopes dos Santos" w:date="2018-07-30T11:21:00Z"/>
          <w:rFonts w:cstheme="minorHAnsi"/>
          <w:lang w:val="fr-FR"/>
          <w:rPrChange w:id="64" w:author="Adriana Lopes dos Santos" w:date="2018-07-30T11:21:00Z">
            <w:rPr>
              <w:del w:id="65" w:author="Adriana Lopes dos Santos" w:date="2018-07-30T11:21:00Z"/>
              <w:rFonts w:cstheme="minorHAnsi"/>
            </w:rPr>
          </w:rPrChange>
        </w:rPr>
      </w:pPr>
      <w:del w:id="66" w:author="Adriana Lopes dos Santos" w:date="2018-07-30T11:21:00Z">
        <w:r w:rsidRPr="003C0A30" w:rsidDel="003C0A30">
          <w:rPr>
            <w:rFonts w:cstheme="minorHAnsi"/>
            <w:lang w:val="fr-FR"/>
            <w:rPrChange w:id="67" w:author="Adriana Lopes dos Santos" w:date="2018-07-30T11:21:00Z">
              <w:rPr>
                <w:rFonts w:cstheme="minorHAnsi"/>
              </w:rPr>
            </w:rPrChange>
          </w:rPr>
          <w:delText>*</w:delText>
        </w:r>
      </w:del>
      <w:r w:rsidRPr="003C0A30">
        <w:rPr>
          <w:rFonts w:cstheme="minorHAnsi"/>
          <w:lang w:val="fr-FR"/>
          <w:rPrChange w:id="68" w:author="Adriana Lopes dos Santos" w:date="2018-07-30T11:21:00Z">
            <w:rPr>
              <w:rFonts w:cstheme="minorHAnsi"/>
            </w:rPr>
          </w:rPrChange>
        </w:rPr>
        <w:t xml:space="preserve">[Ian </w:t>
      </w:r>
      <w:proofErr w:type="spellStart"/>
      <w:proofErr w:type="gramStart"/>
      <w:r w:rsidRPr="003C0A30">
        <w:rPr>
          <w:rFonts w:cstheme="minorHAnsi"/>
          <w:lang w:val="fr-FR"/>
          <w:rPrChange w:id="69" w:author="Adriana Lopes dos Santos" w:date="2018-07-30T11:21:00Z">
            <w:rPr>
              <w:rFonts w:cstheme="minorHAnsi"/>
            </w:rPr>
          </w:rPrChange>
        </w:rPr>
        <w:t>Probert</w:t>
      </w:r>
      <w:proofErr w:type="spellEnd"/>
      <w:r w:rsidRPr="003C0A30">
        <w:rPr>
          <w:rFonts w:cstheme="minorHAnsi"/>
          <w:lang w:val="fr-FR"/>
          <w:rPrChange w:id="70" w:author="Adriana Lopes dos Santos" w:date="2018-07-30T11:21:00Z">
            <w:rPr>
              <w:rFonts w:cstheme="minorHAnsi"/>
            </w:rPr>
          </w:rPrChange>
        </w:rPr>
        <w:t>](</w:t>
      </w:r>
      <w:proofErr w:type="gramEnd"/>
      <w:r w:rsidRPr="003C0A30">
        <w:rPr>
          <w:lang w:val="fr-FR"/>
          <w:rPrChange w:id="71" w:author="Adriana Lopes dos Santos" w:date="2018-07-30T11:21:00Z">
            <w:rPr/>
          </w:rPrChange>
        </w:rPr>
        <w:t xml:space="preserve"> </w:t>
      </w:r>
      <w:ins w:id="72" w:author="Adriana Lopes dos Santos" w:date="2018-07-30T11:21:00Z">
        <w:r w:rsidR="003C0A30">
          <w:rPr>
            <w:rFonts w:cstheme="minorHAnsi"/>
          </w:rPr>
          <w:fldChar w:fldCharType="begin"/>
        </w:r>
        <w:r w:rsidR="003C0A30" w:rsidRPr="003C0A30">
          <w:rPr>
            <w:rFonts w:cstheme="minorHAnsi"/>
            <w:lang w:val="fr-FR"/>
            <w:rPrChange w:id="73" w:author="Adriana Lopes dos Santos" w:date="2018-07-30T11:21:00Z">
              <w:rPr>
                <w:rFonts w:cstheme="minorHAnsi"/>
              </w:rPr>
            </w:rPrChange>
          </w:rPr>
          <w:instrText xml:space="preserve"> HYPERLINK "</w:instrText>
        </w:r>
      </w:ins>
      <w:r w:rsidR="003C0A30" w:rsidRPr="003C0A30">
        <w:rPr>
          <w:rFonts w:cstheme="minorHAnsi"/>
          <w:lang w:val="fr-FR"/>
          <w:rPrChange w:id="74" w:author="Adriana Lopes dos Santos" w:date="2018-07-30T11:21:00Z">
            <w:rPr>
              <w:rFonts w:cstheme="minorHAnsi"/>
            </w:rPr>
          </w:rPrChange>
        </w:rPr>
        <w:instrText>https://www.researchgate.net/profile/Ian_Probert</w:instrText>
      </w:r>
      <w:ins w:id="75" w:author="Adriana Lopes dos Santos" w:date="2018-07-30T11:21:00Z">
        <w:r w:rsidR="003C0A30" w:rsidRPr="003C0A30">
          <w:rPr>
            <w:rFonts w:cstheme="minorHAnsi"/>
            <w:lang w:val="fr-FR"/>
            <w:rPrChange w:id="76" w:author="Adriana Lopes dos Santos" w:date="2018-07-30T11:21:00Z">
              <w:rPr>
                <w:rFonts w:cstheme="minorHAnsi"/>
              </w:rPr>
            </w:rPrChange>
          </w:rPr>
          <w:instrText xml:space="preserve">" </w:instrText>
        </w:r>
        <w:r w:rsidR="003C0A30">
          <w:rPr>
            <w:rFonts w:cstheme="minorHAnsi"/>
          </w:rPr>
          <w:fldChar w:fldCharType="separate"/>
        </w:r>
      </w:ins>
      <w:r w:rsidR="003C0A30" w:rsidRPr="003C0A30">
        <w:rPr>
          <w:rStyle w:val="Hyperlink"/>
          <w:rFonts w:cstheme="minorHAnsi"/>
          <w:lang w:val="fr-FR"/>
          <w:rPrChange w:id="77" w:author="Adriana Lopes dos Santos" w:date="2018-07-30T11:21:00Z">
            <w:rPr>
              <w:rStyle w:val="Hyperlink"/>
              <w:rFonts w:cstheme="minorHAnsi"/>
            </w:rPr>
          </w:rPrChange>
        </w:rPr>
        <w:t>https://www.researchgate.net/profile/Ian_Probert</w:t>
      </w:r>
      <w:ins w:id="78" w:author="Adriana Lopes dos Santos" w:date="2018-07-30T11:21:00Z">
        <w:r w:rsidR="003C0A30">
          <w:rPr>
            <w:rFonts w:cstheme="minorHAnsi"/>
          </w:rPr>
          <w:fldChar w:fldCharType="end"/>
        </w:r>
      </w:ins>
      <w:r w:rsidRPr="003C0A30">
        <w:rPr>
          <w:rFonts w:cstheme="minorHAnsi"/>
          <w:lang w:val="fr-FR"/>
          <w:rPrChange w:id="79" w:author="Adriana Lopes dos Santos" w:date="2018-07-30T11:21:00Z">
            <w:rPr>
              <w:rFonts w:cstheme="minorHAnsi"/>
            </w:rPr>
          </w:rPrChange>
        </w:rPr>
        <w:t>)</w:t>
      </w:r>
      <w:ins w:id="80" w:author="Adriana Lopes dos Santos" w:date="2018-07-30T11:21:00Z">
        <w:r w:rsidR="003C0A30" w:rsidRPr="003C0A30">
          <w:rPr>
            <w:rFonts w:cstheme="minorHAnsi"/>
            <w:lang w:val="fr-FR"/>
            <w:rPrChange w:id="81" w:author="Adriana Lopes dos Santos" w:date="2018-07-30T11:21:00Z">
              <w:rPr>
                <w:rFonts w:cstheme="minorHAnsi"/>
              </w:rPr>
            </w:rPrChange>
          </w:rPr>
          <w:t xml:space="preserve">, </w:t>
        </w:r>
      </w:ins>
    </w:p>
    <w:p w14:paraId="1DBAB380" w14:textId="47F09BD8" w:rsidR="00957F39" w:rsidRDefault="00957F39" w:rsidP="004774A2">
      <w:pPr>
        <w:autoSpaceDE w:val="0"/>
        <w:autoSpaceDN w:val="0"/>
        <w:adjustRightInd w:val="0"/>
        <w:spacing w:after="0" w:line="240" w:lineRule="auto"/>
        <w:rPr>
          <w:ins w:id="82" w:author="Adriana Lopes dos Santos" w:date="2018-07-30T11:22:00Z"/>
          <w:rFonts w:cstheme="minorHAnsi"/>
          <w:lang w:val="fr-FR"/>
        </w:rPr>
      </w:pPr>
      <w:del w:id="83" w:author="Adriana Lopes dos Santos" w:date="2018-07-30T11:21:00Z">
        <w:r w:rsidRPr="003C0A30" w:rsidDel="003C0A30">
          <w:rPr>
            <w:rFonts w:cstheme="minorHAnsi"/>
            <w:lang w:val="fr-FR"/>
            <w:rPrChange w:id="84" w:author="Adriana Lopes dos Santos" w:date="2018-07-30T11:21:00Z">
              <w:rPr>
                <w:rFonts w:cstheme="minorHAnsi"/>
              </w:rPr>
            </w:rPrChange>
          </w:rPr>
          <w:delText>*</w:delText>
        </w:r>
      </w:del>
      <w:r w:rsidRPr="003C0A30">
        <w:rPr>
          <w:rFonts w:cstheme="minorHAnsi"/>
          <w:lang w:val="fr-FR"/>
          <w:rPrChange w:id="85" w:author="Adriana Lopes dos Santos" w:date="2018-07-30T11:21:00Z">
            <w:rPr>
              <w:rFonts w:cstheme="minorHAnsi"/>
            </w:rPr>
          </w:rPrChange>
        </w:rPr>
        <w:t>[Priscillia</w:t>
      </w:r>
      <w:r w:rsidR="00330B31" w:rsidRPr="003C0A30">
        <w:rPr>
          <w:rFonts w:cstheme="minorHAnsi"/>
          <w:lang w:val="fr-FR"/>
          <w:rPrChange w:id="86" w:author="Adriana Lopes dos Santos" w:date="2018-07-30T11:21:00Z">
            <w:rPr>
              <w:rFonts w:cstheme="minorHAnsi"/>
            </w:rPr>
          </w:rPrChange>
        </w:rPr>
        <w:t xml:space="preserve"> </w:t>
      </w:r>
      <w:proofErr w:type="spellStart"/>
      <w:proofErr w:type="gramStart"/>
      <w:r w:rsidR="00330B31" w:rsidRPr="003C0A30">
        <w:rPr>
          <w:rFonts w:cstheme="minorHAnsi"/>
          <w:lang w:val="fr-FR"/>
          <w:rPrChange w:id="87" w:author="Adriana Lopes dos Santos" w:date="2018-07-30T11:21:00Z">
            <w:rPr>
              <w:rFonts w:cstheme="minorHAnsi"/>
            </w:rPr>
          </w:rPrChange>
        </w:rPr>
        <w:t>Gourvil</w:t>
      </w:r>
      <w:proofErr w:type="spellEnd"/>
      <w:r w:rsidRPr="003C0A30">
        <w:rPr>
          <w:rFonts w:cstheme="minorHAnsi"/>
          <w:lang w:val="fr-FR"/>
          <w:rPrChange w:id="88" w:author="Adriana Lopes dos Santos" w:date="2018-07-30T11:21:00Z">
            <w:rPr>
              <w:rFonts w:cstheme="minorHAnsi"/>
            </w:rPr>
          </w:rPrChange>
        </w:rPr>
        <w:t>](</w:t>
      </w:r>
      <w:proofErr w:type="gramEnd"/>
      <w:r w:rsidRPr="003C0A30">
        <w:rPr>
          <w:lang w:val="fr-FR"/>
          <w:rPrChange w:id="89" w:author="Adriana Lopes dos Santos" w:date="2018-07-30T11:21:00Z">
            <w:rPr/>
          </w:rPrChange>
        </w:rPr>
        <w:t xml:space="preserve"> </w:t>
      </w:r>
      <w:ins w:id="90" w:author="Adriana Lopes dos Santos" w:date="2018-07-30T11:22:00Z">
        <w:r w:rsidR="003C0A30">
          <w:rPr>
            <w:rFonts w:cstheme="minorHAnsi"/>
            <w:lang w:val="fr-FR"/>
          </w:rPr>
          <w:fldChar w:fldCharType="begin"/>
        </w:r>
        <w:r w:rsidR="003C0A30">
          <w:rPr>
            <w:rFonts w:cstheme="minorHAnsi"/>
            <w:lang w:val="fr-FR"/>
          </w:rPr>
          <w:instrText xml:space="preserve"> HYPERLINK "</w:instrText>
        </w:r>
      </w:ins>
      <w:r w:rsidR="003C0A30" w:rsidRPr="003C0A30">
        <w:rPr>
          <w:rFonts w:cstheme="minorHAnsi"/>
          <w:lang w:val="fr-FR"/>
          <w:rPrChange w:id="91" w:author="Adriana Lopes dos Santos" w:date="2018-07-30T11:21:00Z">
            <w:rPr>
              <w:rFonts w:cstheme="minorHAnsi"/>
            </w:rPr>
          </w:rPrChange>
        </w:rPr>
        <w:instrText>https://www.researchgate.net/profile/Priscillia_Gourvil</w:instrText>
      </w:r>
      <w:ins w:id="92" w:author="Adriana Lopes dos Santos" w:date="2018-07-30T11:22:00Z">
        <w:r w:rsidR="003C0A30">
          <w:rPr>
            <w:rFonts w:cstheme="minorHAnsi"/>
            <w:lang w:val="fr-FR"/>
          </w:rPr>
          <w:instrText xml:space="preserve">" </w:instrText>
        </w:r>
        <w:r w:rsidR="003C0A30">
          <w:rPr>
            <w:rFonts w:cstheme="minorHAnsi"/>
            <w:lang w:val="fr-FR"/>
          </w:rPr>
          <w:fldChar w:fldCharType="separate"/>
        </w:r>
      </w:ins>
      <w:r w:rsidR="003C0A30" w:rsidRPr="00E423E3">
        <w:rPr>
          <w:rStyle w:val="Hyperlink"/>
          <w:rFonts w:cstheme="minorHAnsi"/>
          <w:lang w:val="fr-FR"/>
          <w:rPrChange w:id="93" w:author="Adriana Lopes dos Santos" w:date="2018-07-30T11:21:00Z">
            <w:rPr>
              <w:rFonts w:cstheme="minorHAnsi"/>
            </w:rPr>
          </w:rPrChange>
        </w:rPr>
        <w:t>https://www.researchgate.net/profile/Priscillia_Gourvil</w:t>
      </w:r>
      <w:ins w:id="94" w:author="Adriana Lopes dos Santos" w:date="2018-07-30T11:22:00Z">
        <w:r w:rsidR="003C0A30">
          <w:rPr>
            <w:rFonts w:cstheme="minorHAnsi"/>
            <w:lang w:val="fr-FR"/>
          </w:rPr>
          <w:fldChar w:fldCharType="end"/>
        </w:r>
      </w:ins>
      <w:r w:rsidRPr="003C0A30">
        <w:rPr>
          <w:rFonts w:cstheme="minorHAnsi"/>
          <w:lang w:val="fr-FR"/>
          <w:rPrChange w:id="95" w:author="Adriana Lopes dos Santos" w:date="2018-07-30T11:21:00Z">
            <w:rPr>
              <w:rFonts w:cstheme="minorHAnsi"/>
            </w:rPr>
          </w:rPrChange>
        </w:rPr>
        <w:t>)</w:t>
      </w:r>
    </w:p>
    <w:p w14:paraId="67B86D8F" w14:textId="2C993480" w:rsidR="003C0A30" w:rsidRPr="003C0A30" w:rsidDel="003C0A30" w:rsidRDefault="003C0A30" w:rsidP="004774A2">
      <w:pPr>
        <w:autoSpaceDE w:val="0"/>
        <w:autoSpaceDN w:val="0"/>
        <w:adjustRightInd w:val="0"/>
        <w:spacing w:after="0" w:line="240" w:lineRule="auto"/>
        <w:rPr>
          <w:del w:id="96" w:author="Adriana Lopes dos Santos" w:date="2018-07-30T11:27:00Z"/>
          <w:rFonts w:cstheme="minorHAnsi"/>
          <w:lang w:val="fr-FR"/>
          <w:rPrChange w:id="97" w:author="Adriana Lopes dos Santos" w:date="2018-07-30T11:21:00Z">
            <w:rPr>
              <w:del w:id="98" w:author="Adriana Lopes dos Santos" w:date="2018-07-30T11:27:00Z"/>
              <w:rFonts w:cstheme="minorHAnsi"/>
            </w:rPr>
          </w:rPrChange>
        </w:rPr>
      </w:pPr>
    </w:p>
    <w:p w14:paraId="1E85047A" w14:textId="77777777" w:rsidR="00957F39" w:rsidRPr="003C0A30" w:rsidDel="003C0A30" w:rsidRDefault="00957F39" w:rsidP="004774A2">
      <w:pPr>
        <w:autoSpaceDE w:val="0"/>
        <w:autoSpaceDN w:val="0"/>
        <w:adjustRightInd w:val="0"/>
        <w:spacing w:after="0" w:line="240" w:lineRule="auto"/>
        <w:rPr>
          <w:del w:id="99" w:author="Adriana Lopes dos Santos" w:date="2018-07-30T11:27:00Z"/>
          <w:rFonts w:cstheme="minorHAnsi"/>
          <w:lang w:val="fr-FR"/>
          <w:rPrChange w:id="100" w:author="Adriana Lopes dos Santos" w:date="2018-07-30T11:21:00Z">
            <w:rPr>
              <w:del w:id="101" w:author="Adriana Lopes dos Santos" w:date="2018-07-30T11:27:00Z"/>
              <w:rFonts w:cstheme="minorHAnsi"/>
            </w:rPr>
          </w:rPrChange>
        </w:rPr>
      </w:pPr>
    </w:p>
    <w:p w14:paraId="70098107" w14:textId="77777777" w:rsidR="004774A2" w:rsidRPr="003C0A30" w:rsidDel="003C0A30" w:rsidRDefault="004774A2" w:rsidP="004774A2">
      <w:pPr>
        <w:autoSpaceDE w:val="0"/>
        <w:autoSpaceDN w:val="0"/>
        <w:adjustRightInd w:val="0"/>
        <w:spacing w:after="0" w:line="240" w:lineRule="auto"/>
        <w:rPr>
          <w:del w:id="102" w:author="Adriana Lopes dos Santos" w:date="2018-07-30T11:27:00Z"/>
          <w:rFonts w:cstheme="minorHAnsi"/>
          <w:lang w:val="fr-FR"/>
          <w:rPrChange w:id="103" w:author="Adriana Lopes dos Santos" w:date="2018-07-30T11:21:00Z">
            <w:rPr>
              <w:del w:id="104" w:author="Adriana Lopes dos Santos" w:date="2018-07-30T11:27:00Z"/>
              <w:rFonts w:cstheme="minorHAnsi"/>
            </w:rPr>
          </w:rPrChange>
        </w:rPr>
      </w:pPr>
    </w:p>
    <w:p w14:paraId="37A7D909" w14:textId="77777777" w:rsidR="004774A2" w:rsidRPr="003C0A30" w:rsidRDefault="004774A2" w:rsidP="004774A2">
      <w:pPr>
        <w:autoSpaceDE w:val="0"/>
        <w:autoSpaceDN w:val="0"/>
        <w:adjustRightInd w:val="0"/>
        <w:spacing w:after="0" w:line="240" w:lineRule="auto"/>
        <w:rPr>
          <w:rFonts w:cstheme="minorHAnsi"/>
          <w:lang w:val="fr-FR"/>
          <w:rPrChange w:id="105" w:author="Adriana Lopes dos Santos" w:date="2018-07-30T11:21:00Z">
            <w:rPr>
              <w:rFonts w:cstheme="minorHAnsi"/>
            </w:rPr>
          </w:rPrChange>
        </w:rPr>
      </w:pPr>
    </w:p>
    <w:p w14:paraId="3D3E12E6" w14:textId="77777777" w:rsidR="004774A2" w:rsidRPr="004774A2" w:rsidRDefault="004774A2" w:rsidP="004774A2">
      <w:pPr>
        <w:pStyle w:val="Heading3"/>
      </w:pPr>
      <w:r w:rsidRPr="004774A2">
        <w:lastRenderedPageBreak/>
        <w:t xml:space="preserve">Marine microorganisms: Cultivation methods for improving their biotechnological </w:t>
      </w:r>
      <w:commentRangeStart w:id="106"/>
      <w:commentRangeStart w:id="107"/>
      <w:r w:rsidRPr="004774A2">
        <w:t>applications</w:t>
      </w:r>
      <w:commentRangeEnd w:id="106"/>
      <w:r>
        <w:rPr>
          <w:rStyle w:val="CommentReference"/>
          <w:rFonts w:asciiTheme="minorHAnsi" w:eastAsiaTheme="minorHAnsi" w:hAnsiTheme="minorHAnsi" w:cstheme="minorBidi"/>
          <w:color w:val="auto"/>
        </w:rPr>
        <w:commentReference w:id="106"/>
      </w:r>
      <w:commentRangeEnd w:id="107"/>
      <w:r w:rsidR="00330B31">
        <w:rPr>
          <w:rStyle w:val="CommentReference"/>
          <w:rFonts w:asciiTheme="minorHAnsi" w:eastAsiaTheme="minorHAnsi" w:hAnsiTheme="minorHAnsi" w:cstheme="minorBidi"/>
          <w:color w:val="auto"/>
        </w:rPr>
        <w:commentReference w:id="107"/>
      </w:r>
      <w:r w:rsidRPr="004774A2">
        <w:t>.</w:t>
      </w:r>
    </w:p>
    <w:p w14:paraId="1167D939" w14:textId="77777777" w:rsidR="004774A2" w:rsidRPr="004774A2" w:rsidRDefault="004774A2" w:rsidP="004774A2">
      <w:pPr>
        <w:autoSpaceDE w:val="0"/>
        <w:autoSpaceDN w:val="0"/>
        <w:adjustRightInd w:val="0"/>
        <w:spacing w:after="0" w:line="240" w:lineRule="auto"/>
        <w:rPr>
          <w:rFonts w:cstheme="minorHAnsi"/>
        </w:rPr>
      </w:pPr>
    </w:p>
    <w:p w14:paraId="5805271D" w14:textId="77777777" w:rsidR="004774A2" w:rsidRPr="004774A2" w:rsidRDefault="004774A2" w:rsidP="0029026C">
      <w:pPr>
        <w:autoSpaceDE w:val="0"/>
        <w:autoSpaceDN w:val="0"/>
        <w:adjustRightInd w:val="0"/>
        <w:spacing w:after="0" w:line="240" w:lineRule="auto"/>
        <w:jc w:val="both"/>
        <w:rPr>
          <w:rFonts w:cstheme="minorHAnsi"/>
        </w:rPr>
      </w:pPr>
      <w:r w:rsidRPr="004774A2">
        <w:rPr>
          <w:rFonts w:cstheme="minorHAnsi"/>
        </w:rPr>
        <w:t xml:space="preserve">Macumba was a </w:t>
      </w:r>
      <w:r w:rsidR="0029026C">
        <w:rPr>
          <w:rFonts w:cstheme="minorHAnsi"/>
        </w:rPr>
        <w:t>E</w:t>
      </w:r>
      <w:r w:rsidRPr="004774A2">
        <w:rPr>
          <w:rFonts w:cstheme="minorHAnsi"/>
        </w:rPr>
        <w:t>uropean collaborative project</w:t>
      </w:r>
      <w:r w:rsidR="0029026C">
        <w:rPr>
          <w:rFonts w:cstheme="minorHAnsi"/>
        </w:rPr>
        <w:t xml:space="preserve"> (4 years) involving 11 different countries. M</w:t>
      </w:r>
      <w:r w:rsidRPr="004774A2">
        <w:rPr>
          <w:rFonts w:cstheme="minorHAnsi"/>
        </w:rPr>
        <w:t>icroorganisms</w:t>
      </w:r>
      <w:r w:rsidR="0029026C">
        <w:rPr>
          <w:rFonts w:cstheme="minorHAnsi"/>
        </w:rPr>
        <w:t xml:space="preserve">, including those found in marine environments, </w:t>
      </w:r>
      <w:r w:rsidR="0029026C" w:rsidRPr="004774A2">
        <w:rPr>
          <w:rFonts w:cstheme="minorHAnsi"/>
        </w:rPr>
        <w:t>form</w:t>
      </w:r>
      <w:r w:rsidRPr="004774A2">
        <w:rPr>
          <w:rFonts w:cstheme="minorHAnsi"/>
        </w:rPr>
        <w:t xml:space="preserve"> an almost untapped resource of biotechnological potential. However, its use is hindered by the low success rate of isolation of novel microorganisms and often by poor growth efficiency. </w:t>
      </w:r>
      <w:r w:rsidR="0029026C">
        <w:rPr>
          <w:rFonts w:cstheme="minorHAnsi"/>
        </w:rPr>
        <w:t>The</w:t>
      </w:r>
      <w:r w:rsidRPr="004774A2">
        <w:rPr>
          <w:rFonts w:cstheme="minorHAnsi"/>
        </w:rPr>
        <w:t xml:space="preserve"> </w:t>
      </w:r>
      <w:proofErr w:type="gramStart"/>
      <w:r w:rsidRPr="004774A2">
        <w:rPr>
          <w:rFonts w:cstheme="minorHAnsi"/>
        </w:rPr>
        <w:t>vast majority</w:t>
      </w:r>
      <w:proofErr w:type="gramEnd"/>
      <w:r w:rsidRPr="004774A2">
        <w:rPr>
          <w:rFonts w:cstheme="minorHAnsi"/>
        </w:rPr>
        <w:t xml:space="preserve"> of marine microorganisms has not been cultivated and is often considered as unculturable. </w:t>
      </w:r>
      <w:proofErr w:type="spellStart"/>
      <w:r w:rsidRPr="004774A2">
        <w:rPr>
          <w:rFonts w:cstheme="minorHAnsi"/>
        </w:rPr>
        <w:t>MaCuMBA</w:t>
      </w:r>
      <w:proofErr w:type="spellEnd"/>
      <w:r w:rsidRPr="004774A2">
        <w:rPr>
          <w:rFonts w:cstheme="minorHAnsi"/>
        </w:rPr>
        <w:t xml:space="preserve"> aim</w:t>
      </w:r>
      <w:r w:rsidR="0029026C">
        <w:rPr>
          <w:rFonts w:cstheme="minorHAnsi"/>
        </w:rPr>
        <w:t>ed</w:t>
      </w:r>
      <w:r w:rsidRPr="004774A2">
        <w:rPr>
          <w:rFonts w:cstheme="minorHAnsi"/>
        </w:rPr>
        <w:t xml:space="preserve"> improving the isolation rate and growth efficiency of marine microorganisms from conventional and extreme habitats, by applying innovative methods, and the use of automated high throughput procedures.</w:t>
      </w:r>
      <w:r w:rsidR="0029026C">
        <w:rPr>
          <w:rFonts w:cstheme="minorHAnsi"/>
        </w:rPr>
        <w:t xml:space="preserve"> </w:t>
      </w:r>
      <w:r w:rsidRPr="004774A2">
        <w:rPr>
          <w:rFonts w:cstheme="minorHAnsi"/>
        </w:rPr>
        <w:t>The approaches include</w:t>
      </w:r>
      <w:r w:rsidR="0029026C">
        <w:rPr>
          <w:rFonts w:cstheme="minorHAnsi"/>
        </w:rPr>
        <w:t>d</w:t>
      </w:r>
      <w:r w:rsidRPr="004774A2">
        <w:rPr>
          <w:rFonts w:cstheme="minorHAnsi"/>
        </w:rPr>
        <w:t xml:space="preserve"> the co-cultivation of interdependent microorganisms as well as gradient cultures and other methods mimicking the natural environment, and the exploitation of cell-to-cell communication. </w:t>
      </w:r>
    </w:p>
    <w:p w14:paraId="58BA6158" w14:textId="77777777" w:rsidR="004774A2" w:rsidRPr="004774A2" w:rsidRDefault="004774A2" w:rsidP="004774A2">
      <w:pPr>
        <w:autoSpaceDE w:val="0"/>
        <w:autoSpaceDN w:val="0"/>
        <w:adjustRightInd w:val="0"/>
        <w:spacing w:after="0" w:line="240" w:lineRule="auto"/>
        <w:rPr>
          <w:rFonts w:cstheme="minorHAnsi"/>
        </w:rPr>
      </w:pPr>
    </w:p>
    <w:p w14:paraId="013556B2" w14:textId="1D2F9DF9" w:rsidR="004774A2" w:rsidRDefault="004774A2" w:rsidP="004774A2">
      <w:pPr>
        <w:autoSpaceDE w:val="0"/>
        <w:autoSpaceDN w:val="0"/>
        <w:adjustRightInd w:val="0"/>
        <w:spacing w:after="0" w:line="240" w:lineRule="auto"/>
        <w:rPr>
          <w:rFonts w:cstheme="minorHAnsi"/>
        </w:rPr>
      </w:pPr>
      <w:r w:rsidRPr="004774A2">
        <w:rPr>
          <w:rFonts w:cstheme="minorHAnsi"/>
        </w:rPr>
        <w:t xml:space="preserve">* [MACUMBA web </w:t>
      </w:r>
      <w:proofErr w:type="gramStart"/>
      <w:r w:rsidRPr="004774A2">
        <w:rPr>
          <w:rFonts w:cstheme="minorHAnsi"/>
        </w:rPr>
        <w:t>site](</w:t>
      </w:r>
      <w:proofErr w:type="gramEnd"/>
      <w:r w:rsidR="00330B31">
        <w:rPr>
          <w:rFonts w:cstheme="minorHAnsi"/>
        </w:rPr>
        <w:fldChar w:fldCharType="begin"/>
      </w:r>
      <w:r w:rsidR="00330B31">
        <w:rPr>
          <w:rFonts w:cstheme="minorHAnsi"/>
        </w:rPr>
        <w:instrText xml:space="preserve"> HYPERLINK "</w:instrText>
      </w:r>
      <w:r w:rsidR="00330B31" w:rsidRPr="004774A2">
        <w:rPr>
          <w:rFonts w:cstheme="minorHAnsi"/>
        </w:rPr>
        <w:instrText>http://www.macumbaproject.eu/</w:instrText>
      </w:r>
      <w:r w:rsidR="00330B31">
        <w:rPr>
          <w:rFonts w:cstheme="minorHAnsi"/>
        </w:rPr>
        <w:instrText xml:space="preserve">" </w:instrText>
      </w:r>
      <w:r w:rsidR="00330B31">
        <w:rPr>
          <w:rFonts w:cstheme="minorHAnsi"/>
        </w:rPr>
        <w:fldChar w:fldCharType="separate"/>
      </w:r>
      <w:r w:rsidR="00330B31" w:rsidRPr="00404FB4">
        <w:rPr>
          <w:rStyle w:val="Hyperlink"/>
          <w:rFonts w:cstheme="minorHAnsi"/>
        </w:rPr>
        <w:t>http://www.macumbaproject.eu/</w:t>
      </w:r>
      <w:r w:rsidR="00330B31">
        <w:rPr>
          <w:rFonts w:cstheme="minorHAnsi"/>
        </w:rPr>
        <w:fldChar w:fldCharType="end"/>
      </w:r>
      <w:r w:rsidRPr="004774A2">
        <w:rPr>
          <w:rFonts w:cstheme="minorHAnsi"/>
        </w:rPr>
        <w:t>)</w:t>
      </w:r>
    </w:p>
    <w:p w14:paraId="2135F5E0" w14:textId="46CC21EA" w:rsidR="00330B31" w:rsidRDefault="00330B31" w:rsidP="004774A2">
      <w:pPr>
        <w:autoSpaceDE w:val="0"/>
        <w:autoSpaceDN w:val="0"/>
        <w:adjustRightInd w:val="0"/>
        <w:spacing w:after="0" w:line="240" w:lineRule="auto"/>
        <w:rPr>
          <w:rFonts w:cstheme="minorHAnsi"/>
        </w:rPr>
      </w:pPr>
    </w:p>
    <w:p w14:paraId="203DDA49" w14:textId="04CD5290" w:rsidR="00330B31" w:rsidRPr="002A29A7" w:rsidRDefault="00330B31" w:rsidP="004774A2">
      <w:pPr>
        <w:autoSpaceDE w:val="0"/>
        <w:autoSpaceDN w:val="0"/>
        <w:adjustRightInd w:val="0"/>
        <w:spacing w:after="0" w:line="240" w:lineRule="auto"/>
        <w:rPr>
          <w:rFonts w:cstheme="minorHAnsi"/>
        </w:rPr>
      </w:pPr>
      <w:proofErr w:type="gramStart"/>
      <w:r>
        <w:rPr>
          <w:rFonts w:cstheme="minorHAnsi"/>
        </w:rPr>
        <w:t>In order to</w:t>
      </w:r>
      <w:proofErr w:type="gramEnd"/>
      <w:r>
        <w:rPr>
          <w:rFonts w:cstheme="minorHAnsi"/>
        </w:rPr>
        <w:t xml:space="preserve"> add a publication to a project you have to</w:t>
      </w:r>
      <w:r>
        <w:rPr>
          <w:rFonts w:cstheme="minorHAnsi"/>
        </w:rPr>
        <w:t xml:space="preserve"> go</w:t>
      </w:r>
      <w:r>
        <w:rPr>
          <w:rFonts w:cstheme="minorHAnsi"/>
        </w:rPr>
        <w:t xml:space="preserve"> the file of publication</w:t>
      </w:r>
      <w:r>
        <w:rPr>
          <w:rFonts w:cstheme="minorHAnsi"/>
        </w:rPr>
        <w:t xml:space="preserve"> (in the publication folder)</w:t>
      </w:r>
      <w:r>
        <w:rPr>
          <w:rFonts w:cstheme="minorHAnsi"/>
        </w:rPr>
        <w:t xml:space="preserve"> and add the </w:t>
      </w:r>
      <w:r>
        <w:rPr>
          <w:rFonts w:cstheme="minorHAnsi"/>
        </w:rPr>
        <w:t>project as shown below.  You can add several projects separated by commas.</w:t>
      </w:r>
    </w:p>
    <w:p w14:paraId="764BA973" w14:textId="40C5237B" w:rsidR="004511FB" w:rsidRDefault="004511FB" w:rsidP="00C0079F">
      <w:pPr>
        <w:autoSpaceDE w:val="0"/>
        <w:autoSpaceDN w:val="0"/>
        <w:adjustRightInd w:val="0"/>
        <w:spacing w:after="0" w:line="240" w:lineRule="auto"/>
        <w:rPr>
          <w:rFonts w:cstheme="minorHAnsi"/>
        </w:rPr>
      </w:pPr>
      <w:r>
        <w:rPr>
          <w:rFonts w:cstheme="minorHAnsi"/>
        </w:rPr>
        <w:t xml:space="preserve"> </w:t>
      </w:r>
      <w:r w:rsidR="00330B31">
        <w:rPr>
          <w:noProof/>
        </w:rPr>
        <w:drawing>
          <wp:inline distT="0" distB="0" distL="0" distR="0" wp14:anchorId="65EEECDD" wp14:editId="52905A37">
            <wp:extent cx="5943600" cy="36518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1885"/>
                    </a:xfrm>
                    <a:prstGeom prst="rect">
                      <a:avLst/>
                    </a:prstGeom>
                  </pic:spPr>
                </pic:pic>
              </a:graphicData>
            </a:graphic>
          </wp:inline>
        </w:drawing>
      </w:r>
    </w:p>
    <w:p w14:paraId="4FB0A939" w14:textId="77777777" w:rsidR="00225277" w:rsidRPr="00957F39" w:rsidRDefault="00957F39" w:rsidP="00957F39">
      <w:pPr>
        <w:pStyle w:val="Heading3"/>
      </w:pPr>
      <w:commentRangeStart w:id="108"/>
      <w:proofErr w:type="spellStart"/>
      <w:r w:rsidRPr="00957F39">
        <w:t>PiSCOSouth</w:t>
      </w:r>
      <w:commentRangeEnd w:id="108"/>
      <w:proofErr w:type="spellEnd"/>
      <w:r w:rsidR="00330B31">
        <w:rPr>
          <w:rStyle w:val="CommentReference"/>
          <w:rFonts w:asciiTheme="minorHAnsi" w:eastAsiaTheme="minorHAnsi" w:hAnsiTheme="minorHAnsi" w:cstheme="minorBidi"/>
          <w:color w:val="auto"/>
        </w:rPr>
        <w:commentReference w:id="108"/>
      </w:r>
    </w:p>
    <w:p w14:paraId="4758CC3E" w14:textId="77777777" w:rsidR="00957F39" w:rsidRPr="00957F39" w:rsidRDefault="00957F39" w:rsidP="00C0079F">
      <w:pPr>
        <w:autoSpaceDE w:val="0"/>
        <w:autoSpaceDN w:val="0"/>
        <w:adjustRightInd w:val="0"/>
        <w:spacing w:after="0" w:line="240" w:lineRule="auto"/>
        <w:rPr>
          <w:rFonts w:cstheme="minorHAnsi"/>
        </w:rPr>
      </w:pPr>
    </w:p>
    <w:p w14:paraId="2A6C8FEB" w14:textId="1FB0063C" w:rsidR="00330B31" w:rsidRPr="00C83A4C" w:rsidRDefault="00330B31" w:rsidP="00F211DB">
      <w:pPr>
        <w:pStyle w:val="Default"/>
        <w:jc w:val="both"/>
        <w:rPr>
          <w:rFonts w:asciiTheme="minorHAnsi" w:hAnsiTheme="minorHAnsi" w:cstheme="minorHAnsi"/>
          <w:color w:val="212121"/>
          <w:sz w:val="22"/>
          <w:szCs w:val="22"/>
        </w:rPr>
        <w:pPrChange w:id="109" w:author="Adriana Lopes dos Santos" w:date="2018-07-30T11:38:00Z">
          <w:pPr>
            <w:pStyle w:val="Default"/>
            <w:ind w:firstLine="720"/>
            <w:jc w:val="both"/>
          </w:pPr>
        </w:pPrChange>
      </w:pPr>
      <w:r w:rsidRPr="00C83A4C">
        <w:rPr>
          <w:rFonts w:asciiTheme="minorHAnsi" w:hAnsiTheme="minorHAnsi" w:cstheme="minorHAnsi"/>
          <w:color w:val="212121"/>
          <w:sz w:val="22"/>
          <w:szCs w:val="22"/>
        </w:rPr>
        <w:t xml:space="preserve">The South part of the Pacific Ocean </w:t>
      </w:r>
      <w:r>
        <w:rPr>
          <w:rFonts w:asciiTheme="minorHAnsi" w:hAnsiTheme="minorHAnsi" w:cstheme="minorHAnsi"/>
          <w:color w:val="212121"/>
          <w:sz w:val="22"/>
          <w:szCs w:val="22"/>
        </w:rPr>
        <w:t>is</w:t>
      </w:r>
      <w:r w:rsidRPr="00C83A4C">
        <w:rPr>
          <w:rFonts w:asciiTheme="minorHAnsi" w:hAnsiTheme="minorHAnsi" w:cstheme="minorHAnsi"/>
          <w:color w:val="212121"/>
          <w:sz w:val="22"/>
          <w:szCs w:val="22"/>
        </w:rPr>
        <w:t xml:space="preserve"> </w:t>
      </w:r>
      <w:r>
        <w:rPr>
          <w:rFonts w:asciiTheme="minorHAnsi" w:hAnsiTheme="minorHAnsi" w:cstheme="minorHAnsi"/>
          <w:color w:val="212121"/>
          <w:sz w:val="22"/>
          <w:szCs w:val="22"/>
        </w:rPr>
        <w:t xml:space="preserve">an </w:t>
      </w:r>
      <w:r w:rsidRPr="00C83A4C">
        <w:rPr>
          <w:rFonts w:asciiTheme="minorHAnsi" w:hAnsiTheme="minorHAnsi" w:cstheme="minorHAnsi"/>
          <w:color w:val="212121"/>
          <w:sz w:val="22"/>
          <w:szCs w:val="22"/>
        </w:rPr>
        <w:t xml:space="preserve">under-sampled oceanic region. </w:t>
      </w:r>
      <w:r>
        <w:rPr>
          <w:rFonts w:asciiTheme="minorHAnsi" w:hAnsiTheme="minorHAnsi" w:cstheme="minorHAnsi"/>
          <w:color w:val="212121"/>
          <w:sz w:val="22"/>
          <w:szCs w:val="22"/>
        </w:rPr>
        <w:t>It</w:t>
      </w:r>
      <w:r w:rsidRPr="00C83A4C">
        <w:rPr>
          <w:rFonts w:asciiTheme="minorHAnsi" w:hAnsiTheme="minorHAnsi" w:cstheme="minorHAnsi"/>
          <w:color w:val="212121"/>
          <w:sz w:val="22"/>
          <w:szCs w:val="22"/>
        </w:rPr>
        <w:t xml:space="preserve"> </w:t>
      </w:r>
      <w:r>
        <w:rPr>
          <w:rFonts w:asciiTheme="minorHAnsi" w:hAnsiTheme="minorHAnsi" w:cstheme="minorHAnsi"/>
          <w:color w:val="212121"/>
          <w:sz w:val="22"/>
          <w:szCs w:val="22"/>
        </w:rPr>
        <w:t>harbors</w:t>
      </w:r>
      <w:r w:rsidRPr="00C83A4C">
        <w:rPr>
          <w:rFonts w:asciiTheme="minorHAnsi" w:hAnsiTheme="minorHAnsi" w:cstheme="minorHAnsi"/>
          <w:color w:val="212121"/>
          <w:sz w:val="22"/>
          <w:szCs w:val="22"/>
        </w:rPr>
        <w:t xml:space="preserve"> mesotrophic</w:t>
      </w:r>
      <w:ins w:id="110" w:author="Adriana Lopes dos Santos" w:date="2018-07-30T11:38:00Z">
        <w:r w:rsidR="00F211DB">
          <w:rPr>
            <w:rFonts w:asciiTheme="minorHAnsi" w:hAnsiTheme="minorHAnsi" w:cstheme="minorHAnsi"/>
            <w:color w:val="212121"/>
            <w:sz w:val="22"/>
            <w:szCs w:val="22"/>
          </w:rPr>
          <w:t xml:space="preserve"> (</w:t>
        </w:r>
        <w:r w:rsidR="00162331">
          <w:rPr>
            <w:rFonts w:asciiTheme="minorHAnsi" w:hAnsiTheme="minorHAnsi" w:cstheme="minorHAnsi"/>
            <w:color w:val="212121"/>
            <w:sz w:val="22"/>
            <w:szCs w:val="22"/>
          </w:rPr>
          <w:t xml:space="preserve">moderately low nutrient </w:t>
        </w:r>
        <w:proofErr w:type="gramStart"/>
        <w:r w:rsidR="00162331">
          <w:rPr>
            <w:rFonts w:asciiTheme="minorHAnsi" w:hAnsiTheme="minorHAnsi" w:cstheme="minorHAnsi"/>
            <w:color w:val="212121"/>
            <w:sz w:val="22"/>
            <w:szCs w:val="22"/>
          </w:rPr>
          <w:t xml:space="preserve">concentration) </w:t>
        </w:r>
      </w:ins>
      <w:r w:rsidRPr="00C83A4C">
        <w:rPr>
          <w:rFonts w:asciiTheme="minorHAnsi" w:hAnsiTheme="minorHAnsi" w:cstheme="minorHAnsi"/>
          <w:color w:val="212121"/>
          <w:sz w:val="22"/>
          <w:szCs w:val="22"/>
        </w:rPr>
        <w:t xml:space="preserve"> and</w:t>
      </w:r>
      <w:proofErr w:type="gramEnd"/>
      <w:r w:rsidRPr="00C83A4C">
        <w:rPr>
          <w:rFonts w:asciiTheme="minorHAnsi" w:hAnsiTheme="minorHAnsi" w:cstheme="minorHAnsi"/>
          <w:color w:val="212121"/>
          <w:sz w:val="22"/>
          <w:szCs w:val="22"/>
        </w:rPr>
        <w:t xml:space="preserve"> oligotrophic</w:t>
      </w:r>
      <w:ins w:id="111" w:author="Adriana Lopes dos Santos" w:date="2018-07-30T11:38:00Z">
        <w:r w:rsidR="00162331">
          <w:rPr>
            <w:rFonts w:asciiTheme="minorHAnsi" w:hAnsiTheme="minorHAnsi" w:cstheme="minorHAnsi"/>
            <w:color w:val="212121"/>
            <w:sz w:val="22"/>
            <w:szCs w:val="22"/>
          </w:rPr>
          <w:t xml:space="preserve"> (low nutrien</w:t>
        </w:r>
      </w:ins>
      <w:ins w:id="112" w:author="Adriana Lopes dos Santos" w:date="2018-07-30T11:39:00Z">
        <w:r w:rsidR="00162331">
          <w:rPr>
            <w:rFonts w:asciiTheme="minorHAnsi" w:hAnsiTheme="minorHAnsi" w:cstheme="minorHAnsi"/>
            <w:color w:val="212121"/>
            <w:sz w:val="22"/>
            <w:szCs w:val="22"/>
          </w:rPr>
          <w:t>t concentration)</w:t>
        </w:r>
      </w:ins>
      <w:r w:rsidRPr="00C83A4C">
        <w:rPr>
          <w:rFonts w:asciiTheme="minorHAnsi" w:hAnsiTheme="minorHAnsi" w:cstheme="minorHAnsi"/>
          <w:color w:val="212121"/>
          <w:sz w:val="22"/>
          <w:szCs w:val="22"/>
        </w:rPr>
        <w:t xml:space="preserve"> areas</w:t>
      </w:r>
      <w:r>
        <w:rPr>
          <w:rFonts w:asciiTheme="minorHAnsi" w:hAnsiTheme="minorHAnsi" w:cstheme="minorHAnsi"/>
          <w:color w:val="212121"/>
          <w:sz w:val="22"/>
          <w:szCs w:val="22"/>
        </w:rPr>
        <w:t xml:space="preserve"> in</w:t>
      </w:r>
      <w:r w:rsidRPr="00C83A4C">
        <w:rPr>
          <w:rFonts w:asciiTheme="minorHAnsi" w:hAnsiTheme="minorHAnsi" w:cstheme="minorHAnsi"/>
          <w:color w:val="212121"/>
          <w:sz w:val="22"/>
          <w:szCs w:val="22"/>
        </w:rPr>
        <w:t xml:space="preserve"> which primary production is dominated by very small eukaryotic cells</w:t>
      </w:r>
      <w:r>
        <w:rPr>
          <w:rFonts w:asciiTheme="minorHAnsi" w:hAnsiTheme="minorHAnsi" w:cstheme="minorHAnsi"/>
          <w:color w:val="212121"/>
          <w:sz w:val="22"/>
          <w:szCs w:val="22"/>
        </w:rPr>
        <w:t>, with</w:t>
      </w:r>
      <w:r w:rsidRPr="00C83A4C">
        <w:rPr>
          <w:rFonts w:asciiTheme="minorHAnsi" w:hAnsiTheme="minorHAnsi" w:cstheme="minorHAnsi"/>
          <w:color w:val="212121"/>
          <w:sz w:val="22"/>
          <w:szCs w:val="22"/>
        </w:rPr>
        <w:t xml:space="preserve"> less than 2-3 </w:t>
      </w:r>
      <w:proofErr w:type="spellStart"/>
      <w:r w:rsidRPr="00C83A4C">
        <w:rPr>
          <w:rFonts w:asciiTheme="minorHAnsi" w:hAnsiTheme="minorHAnsi" w:cstheme="minorHAnsi"/>
          <w:color w:val="212121"/>
          <w:sz w:val="22"/>
          <w:szCs w:val="22"/>
        </w:rPr>
        <w:t>μm</w:t>
      </w:r>
      <w:proofErr w:type="spellEnd"/>
      <w:r w:rsidRPr="00C83A4C">
        <w:rPr>
          <w:rFonts w:asciiTheme="minorHAnsi" w:hAnsiTheme="minorHAnsi" w:cstheme="minorHAnsi"/>
          <w:color w:val="212121"/>
          <w:sz w:val="22"/>
          <w:szCs w:val="22"/>
        </w:rPr>
        <w:t xml:space="preserve"> (pico-phytoplankton). Despite their ecological importance, many of these organisms are still uncultured and their morphology and physiology </w:t>
      </w:r>
      <w:r>
        <w:rPr>
          <w:rFonts w:asciiTheme="minorHAnsi" w:hAnsiTheme="minorHAnsi" w:cstheme="minorHAnsi"/>
          <w:color w:val="212121"/>
          <w:sz w:val="22"/>
          <w:szCs w:val="22"/>
        </w:rPr>
        <w:t xml:space="preserve">remains </w:t>
      </w:r>
      <w:r w:rsidRPr="00C83A4C">
        <w:rPr>
          <w:rFonts w:asciiTheme="minorHAnsi" w:hAnsiTheme="minorHAnsi" w:cstheme="minorHAnsi"/>
          <w:color w:val="212121"/>
          <w:sz w:val="22"/>
          <w:szCs w:val="22"/>
        </w:rPr>
        <w:t>unknown</w:t>
      </w:r>
      <w:r>
        <w:rPr>
          <w:rFonts w:asciiTheme="minorHAnsi" w:hAnsiTheme="minorHAnsi" w:cstheme="minorHAnsi"/>
          <w:color w:val="212121"/>
          <w:sz w:val="22"/>
          <w:szCs w:val="22"/>
        </w:rPr>
        <w:t xml:space="preserve">. </w:t>
      </w:r>
      <w:r w:rsidRPr="00C83A4C">
        <w:rPr>
          <w:rFonts w:asciiTheme="minorHAnsi" w:hAnsiTheme="minorHAnsi" w:cstheme="minorHAnsi"/>
          <w:color w:val="212121"/>
          <w:sz w:val="22"/>
          <w:szCs w:val="22"/>
        </w:rPr>
        <w:t xml:space="preserve">If offshore tropical waters become more oligotrophic in response to global change as predicted, a shift in the size class dominance may take place </w:t>
      </w:r>
      <w:r>
        <w:rPr>
          <w:rFonts w:asciiTheme="minorHAnsi" w:hAnsiTheme="minorHAnsi" w:cstheme="minorHAnsi"/>
          <w:color w:val="212121"/>
          <w:sz w:val="22"/>
          <w:szCs w:val="22"/>
        </w:rPr>
        <w:t>within the</w:t>
      </w:r>
      <w:r w:rsidRPr="00C83A4C">
        <w:rPr>
          <w:rFonts w:asciiTheme="minorHAnsi" w:hAnsiTheme="minorHAnsi" w:cstheme="minorHAnsi"/>
          <w:color w:val="212121"/>
          <w:sz w:val="22"/>
          <w:szCs w:val="22"/>
        </w:rPr>
        <w:t xml:space="preserve"> phytoplankton, </w:t>
      </w:r>
      <w:r>
        <w:rPr>
          <w:rFonts w:asciiTheme="minorHAnsi" w:hAnsiTheme="minorHAnsi" w:cstheme="minorHAnsi"/>
          <w:color w:val="212121"/>
          <w:sz w:val="22"/>
          <w:szCs w:val="22"/>
        </w:rPr>
        <w:t xml:space="preserve">with an increased dominance of </w:t>
      </w:r>
      <w:r w:rsidRPr="00C83A4C">
        <w:rPr>
          <w:rFonts w:asciiTheme="minorHAnsi" w:hAnsiTheme="minorHAnsi" w:cstheme="minorHAnsi"/>
          <w:color w:val="212121"/>
          <w:sz w:val="22"/>
          <w:szCs w:val="22"/>
        </w:rPr>
        <w:t>small</w:t>
      </w:r>
      <w:r>
        <w:rPr>
          <w:rFonts w:asciiTheme="minorHAnsi" w:hAnsiTheme="minorHAnsi" w:cstheme="minorHAnsi"/>
          <w:color w:val="212121"/>
          <w:sz w:val="22"/>
          <w:szCs w:val="22"/>
        </w:rPr>
        <w:t>er</w:t>
      </w:r>
      <w:r w:rsidRPr="00C83A4C">
        <w:rPr>
          <w:rFonts w:asciiTheme="minorHAnsi" w:hAnsiTheme="minorHAnsi" w:cstheme="minorHAnsi"/>
          <w:color w:val="212121"/>
          <w:sz w:val="22"/>
          <w:szCs w:val="22"/>
        </w:rPr>
        <w:t xml:space="preserve"> photosynthetic eukaryotes</w:t>
      </w:r>
      <w:r>
        <w:rPr>
          <w:rFonts w:asciiTheme="minorHAnsi" w:hAnsiTheme="minorHAnsi" w:cstheme="minorHAnsi"/>
          <w:color w:val="212121"/>
          <w:sz w:val="22"/>
          <w:szCs w:val="22"/>
        </w:rPr>
        <w:t xml:space="preserve">.  Understanding the </w:t>
      </w:r>
      <w:r>
        <w:rPr>
          <w:rFonts w:asciiTheme="minorHAnsi" w:hAnsiTheme="minorHAnsi" w:cstheme="minorHAnsi"/>
          <w:color w:val="212121"/>
          <w:sz w:val="22"/>
          <w:szCs w:val="22"/>
        </w:rPr>
        <w:lastRenderedPageBreak/>
        <w:t xml:space="preserve">contributions of the different groups of </w:t>
      </w:r>
      <w:proofErr w:type="spellStart"/>
      <w:r>
        <w:rPr>
          <w:rFonts w:asciiTheme="minorHAnsi" w:hAnsiTheme="minorHAnsi" w:cstheme="minorHAnsi"/>
          <w:color w:val="212121"/>
          <w:sz w:val="22"/>
          <w:szCs w:val="22"/>
        </w:rPr>
        <w:t>pico</w:t>
      </w:r>
      <w:proofErr w:type="spellEnd"/>
      <w:r>
        <w:rPr>
          <w:rFonts w:asciiTheme="minorHAnsi" w:hAnsiTheme="minorHAnsi" w:cstheme="minorHAnsi"/>
          <w:color w:val="212121"/>
          <w:sz w:val="22"/>
          <w:szCs w:val="22"/>
        </w:rPr>
        <w:t xml:space="preserve"> – phytoplankton to the carbon cycle, their ecology and physiology is fundamental for </w:t>
      </w:r>
      <w:r w:rsidRPr="00C83A4C">
        <w:rPr>
          <w:rFonts w:asciiTheme="minorHAnsi" w:hAnsiTheme="minorHAnsi" w:cstheme="minorHAnsi"/>
          <w:sz w:val="22"/>
          <w:szCs w:val="22"/>
        </w:rPr>
        <w:t xml:space="preserve">choosing the appropriate parameters to model primary production </w:t>
      </w:r>
      <w:r>
        <w:rPr>
          <w:rFonts w:asciiTheme="minorHAnsi" w:hAnsiTheme="minorHAnsi" w:cstheme="minorHAnsi"/>
          <w:sz w:val="22"/>
          <w:szCs w:val="22"/>
        </w:rPr>
        <w:t xml:space="preserve">in the future oceans. </w:t>
      </w:r>
    </w:p>
    <w:p w14:paraId="34A04CE0" w14:textId="4457F52F" w:rsidR="00957F39" w:rsidRDefault="00957F39" w:rsidP="00C83A4C">
      <w:pPr>
        <w:pStyle w:val="Default"/>
        <w:ind w:firstLine="720"/>
        <w:jc w:val="both"/>
        <w:rPr>
          <w:rFonts w:asciiTheme="minorHAnsi" w:hAnsiTheme="minorHAnsi" w:cstheme="minorHAnsi"/>
          <w:color w:val="212121"/>
          <w:sz w:val="22"/>
          <w:szCs w:val="22"/>
        </w:rPr>
      </w:pPr>
      <w:r w:rsidRPr="00957F39">
        <w:rPr>
          <w:rFonts w:asciiTheme="minorHAnsi" w:hAnsiTheme="minorHAnsi" w:cstheme="minorHAnsi"/>
          <w:b/>
          <w:bCs/>
          <w:color w:val="212121"/>
          <w:sz w:val="22"/>
          <w:szCs w:val="22"/>
        </w:rPr>
        <w:t>P</w:t>
      </w:r>
      <w:r w:rsidRPr="00957F39">
        <w:rPr>
          <w:rFonts w:asciiTheme="minorHAnsi" w:hAnsiTheme="minorHAnsi" w:cstheme="minorHAnsi"/>
          <w:color w:val="212121"/>
          <w:sz w:val="22"/>
          <w:szCs w:val="22"/>
        </w:rPr>
        <w:t xml:space="preserve">icophytoplankton </w:t>
      </w:r>
      <w:r w:rsidRPr="00957F39">
        <w:rPr>
          <w:rFonts w:asciiTheme="minorHAnsi" w:hAnsiTheme="minorHAnsi" w:cstheme="minorHAnsi"/>
          <w:b/>
          <w:bCs/>
          <w:color w:val="212121"/>
          <w:sz w:val="22"/>
          <w:szCs w:val="22"/>
        </w:rPr>
        <w:t>S</w:t>
      </w:r>
      <w:r w:rsidRPr="00957F39">
        <w:rPr>
          <w:rFonts w:asciiTheme="minorHAnsi" w:hAnsiTheme="minorHAnsi" w:cstheme="minorHAnsi"/>
          <w:color w:val="212121"/>
          <w:sz w:val="22"/>
          <w:szCs w:val="22"/>
        </w:rPr>
        <w:t xml:space="preserve">tudy of </w:t>
      </w:r>
      <w:r w:rsidRPr="00957F39">
        <w:rPr>
          <w:rFonts w:asciiTheme="minorHAnsi" w:hAnsiTheme="minorHAnsi" w:cstheme="minorHAnsi"/>
          <w:b/>
          <w:bCs/>
          <w:color w:val="212121"/>
          <w:sz w:val="22"/>
          <w:szCs w:val="22"/>
        </w:rPr>
        <w:t>C</w:t>
      </w:r>
      <w:r w:rsidRPr="00957F39">
        <w:rPr>
          <w:rFonts w:asciiTheme="minorHAnsi" w:hAnsiTheme="minorHAnsi" w:cstheme="minorHAnsi"/>
          <w:color w:val="212121"/>
          <w:sz w:val="22"/>
          <w:szCs w:val="22"/>
        </w:rPr>
        <w:t xml:space="preserve">arbon rates in </w:t>
      </w:r>
      <w:r w:rsidRPr="00957F39">
        <w:rPr>
          <w:rFonts w:asciiTheme="minorHAnsi" w:hAnsiTheme="minorHAnsi" w:cstheme="minorHAnsi"/>
          <w:b/>
          <w:bCs/>
          <w:color w:val="212121"/>
          <w:sz w:val="22"/>
          <w:szCs w:val="22"/>
        </w:rPr>
        <w:t>O</w:t>
      </w:r>
      <w:r w:rsidRPr="00957F39">
        <w:rPr>
          <w:rFonts w:asciiTheme="minorHAnsi" w:hAnsiTheme="minorHAnsi" w:cstheme="minorHAnsi"/>
          <w:color w:val="212121"/>
          <w:sz w:val="22"/>
          <w:szCs w:val="22"/>
        </w:rPr>
        <w:t xml:space="preserve">ligotrophic waters of the </w:t>
      </w:r>
      <w:r w:rsidRPr="00957F39">
        <w:rPr>
          <w:rFonts w:asciiTheme="minorHAnsi" w:hAnsiTheme="minorHAnsi" w:cstheme="minorHAnsi"/>
          <w:b/>
          <w:bCs/>
          <w:color w:val="212121"/>
          <w:sz w:val="22"/>
          <w:szCs w:val="22"/>
        </w:rPr>
        <w:t xml:space="preserve">South </w:t>
      </w:r>
      <w:r w:rsidRPr="00957F39">
        <w:rPr>
          <w:rFonts w:asciiTheme="minorHAnsi" w:hAnsiTheme="minorHAnsi" w:cstheme="minorHAnsi"/>
          <w:color w:val="212121"/>
          <w:sz w:val="22"/>
          <w:szCs w:val="22"/>
        </w:rPr>
        <w:t xml:space="preserve">Pacific </w:t>
      </w:r>
      <w:r w:rsidR="009A0214">
        <w:rPr>
          <w:rFonts w:asciiTheme="minorHAnsi" w:hAnsiTheme="minorHAnsi" w:cstheme="minorHAnsi"/>
          <w:color w:val="212121"/>
          <w:sz w:val="22"/>
          <w:szCs w:val="22"/>
        </w:rPr>
        <w:t>Ocean</w:t>
      </w:r>
      <w:r w:rsidR="00C83A4C">
        <w:rPr>
          <w:rFonts w:asciiTheme="minorHAnsi" w:hAnsiTheme="minorHAnsi" w:cstheme="minorHAnsi"/>
          <w:color w:val="212121"/>
          <w:sz w:val="22"/>
          <w:szCs w:val="22"/>
        </w:rPr>
        <w:t xml:space="preserve"> aims </w:t>
      </w:r>
      <w:r w:rsidR="00330B31">
        <w:rPr>
          <w:rFonts w:asciiTheme="minorHAnsi" w:hAnsiTheme="minorHAnsi" w:cstheme="minorHAnsi"/>
          <w:color w:val="212121"/>
          <w:sz w:val="22"/>
          <w:szCs w:val="22"/>
        </w:rPr>
        <w:t>at</w:t>
      </w:r>
      <w:r w:rsidR="00330B31" w:rsidRPr="00C83A4C">
        <w:rPr>
          <w:rFonts w:asciiTheme="minorHAnsi" w:hAnsiTheme="minorHAnsi" w:cstheme="minorHAnsi"/>
          <w:color w:val="212121"/>
          <w:sz w:val="22"/>
          <w:szCs w:val="22"/>
        </w:rPr>
        <w:t xml:space="preserve"> </w:t>
      </w:r>
      <w:r w:rsidR="00C83A4C" w:rsidRPr="00C83A4C">
        <w:rPr>
          <w:rFonts w:asciiTheme="minorHAnsi" w:hAnsiTheme="minorHAnsi" w:cstheme="minorHAnsi"/>
          <w:color w:val="212121"/>
          <w:sz w:val="22"/>
          <w:szCs w:val="22"/>
        </w:rPr>
        <w:t>obtain</w:t>
      </w:r>
      <w:r w:rsidR="00330B31">
        <w:rPr>
          <w:rFonts w:asciiTheme="minorHAnsi" w:hAnsiTheme="minorHAnsi" w:cstheme="minorHAnsi"/>
          <w:color w:val="212121"/>
          <w:sz w:val="22"/>
          <w:szCs w:val="22"/>
        </w:rPr>
        <w:t>ing</w:t>
      </w:r>
      <w:r w:rsidR="00C83A4C" w:rsidRPr="00C83A4C">
        <w:rPr>
          <w:rFonts w:asciiTheme="minorHAnsi" w:hAnsiTheme="minorHAnsi" w:cstheme="minorHAnsi"/>
          <w:color w:val="212121"/>
          <w:sz w:val="22"/>
          <w:szCs w:val="22"/>
        </w:rPr>
        <w:t xml:space="preserve"> detailed information on the diversity and production of eukaryotic picophytoplankton in the South Pacific. We will combine a range of state of the art techniques</w:t>
      </w:r>
      <w:r w:rsidR="00C83A4C">
        <w:rPr>
          <w:rFonts w:asciiTheme="minorHAnsi" w:hAnsiTheme="minorHAnsi" w:cstheme="minorHAnsi"/>
          <w:color w:val="212121"/>
          <w:sz w:val="22"/>
          <w:szCs w:val="22"/>
        </w:rPr>
        <w:t xml:space="preserve"> including</w:t>
      </w:r>
      <w:r w:rsidR="00C83A4C" w:rsidRPr="00C83A4C">
        <w:rPr>
          <w:rFonts w:asciiTheme="minorHAnsi" w:hAnsiTheme="minorHAnsi" w:cstheme="minorHAnsi"/>
          <w:color w:val="212121"/>
          <w:sz w:val="22"/>
          <w:szCs w:val="22"/>
        </w:rPr>
        <w:t xml:space="preserve"> </w:t>
      </w:r>
      <w:r w:rsidR="00C83A4C">
        <w:rPr>
          <w:rFonts w:asciiTheme="minorHAnsi" w:hAnsiTheme="minorHAnsi" w:cstheme="minorHAnsi"/>
          <w:color w:val="212121"/>
          <w:sz w:val="22"/>
          <w:szCs w:val="22"/>
        </w:rPr>
        <w:t>metabarcoding of marker genes</w:t>
      </w:r>
      <w:r w:rsidR="00C83A4C" w:rsidRPr="00C83A4C">
        <w:rPr>
          <w:rFonts w:asciiTheme="minorHAnsi" w:hAnsiTheme="minorHAnsi" w:cstheme="minorHAnsi"/>
          <w:color w:val="212121"/>
          <w:sz w:val="22"/>
          <w:szCs w:val="22"/>
        </w:rPr>
        <w:t xml:space="preserve">, C14 productivity measurements </w:t>
      </w:r>
      <w:r w:rsidR="00330B31">
        <w:rPr>
          <w:rFonts w:asciiTheme="minorHAnsi" w:hAnsiTheme="minorHAnsi" w:cstheme="minorHAnsi"/>
          <w:color w:val="212121"/>
          <w:sz w:val="22"/>
          <w:szCs w:val="22"/>
        </w:rPr>
        <w:t>of</w:t>
      </w:r>
      <w:r w:rsidR="00330B31" w:rsidRPr="00C83A4C">
        <w:rPr>
          <w:rFonts w:asciiTheme="minorHAnsi" w:hAnsiTheme="minorHAnsi" w:cstheme="minorHAnsi"/>
          <w:color w:val="212121"/>
          <w:sz w:val="22"/>
          <w:szCs w:val="22"/>
        </w:rPr>
        <w:t xml:space="preserve"> </w:t>
      </w:r>
      <w:r w:rsidR="00C83A4C" w:rsidRPr="00C83A4C">
        <w:rPr>
          <w:rFonts w:asciiTheme="minorHAnsi" w:hAnsiTheme="minorHAnsi" w:cstheme="minorHAnsi"/>
          <w:color w:val="212121"/>
          <w:sz w:val="22"/>
          <w:szCs w:val="22"/>
        </w:rPr>
        <w:t xml:space="preserve">flow cytometry sorted populations, electron microscopy coupled with </w:t>
      </w:r>
      <w:r w:rsidR="007E21C2" w:rsidRPr="00AB6847">
        <w:rPr>
          <w:rFonts w:asciiTheme="minorHAnsi" w:hAnsiTheme="minorHAnsi" w:cstheme="minorHAnsi"/>
          <w:i/>
          <w:color w:val="212121"/>
          <w:sz w:val="22"/>
          <w:szCs w:val="22"/>
        </w:rPr>
        <w:t>in situ</w:t>
      </w:r>
      <w:r w:rsidR="00C83A4C" w:rsidRPr="00C83A4C">
        <w:rPr>
          <w:rFonts w:asciiTheme="minorHAnsi" w:hAnsiTheme="minorHAnsi" w:cstheme="minorHAnsi"/>
          <w:color w:val="212121"/>
          <w:sz w:val="22"/>
          <w:szCs w:val="22"/>
        </w:rPr>
        <w:t xml:space="preserve"> probe hybridization and high throughput culture isolation using flow cytometry sorting</w:t>
      </w:r>
      <w:r w:rsidR="00C83A4C">
        <w:rPr>
          <w:rFonts w:asciiTheme="minorHAnsi" w:hAnsiTheme="minorHAnsi" w:cstheme="minorHAnsi"/>
          <w:color w:val="212121"/>
          <w:sz w:val="22"/>
          <w:szCs w:val="22"/>
        </w:rPr>
        <w:t xml:space="preserve">. </w:t>
      </w:r>
    </w:p>
    <w:p w14:paraId="3D7DD2A2" w14:textId="77777777" w:rsidR="009A0214" w:rsidRDefault="009A0214" w:rsidP="00C0079F">
      <w:pPr>
        <w:autoSpaceDE w:val="0"/>
        <w:autoSpaceDN w:val="0"/>
        <w:adjustRightInd w:val="0"/>
        <w:spacing w:after="0" w:line="240" w:lineRule="auto"/>
        <w:rPr>
          <w:rFonts w:cstheme="minorHAnsi"/>
        </w:rPr>
      </w:pPr>
    </w:p>
    <w:p w14:paraId="1F067748" w14:textId="1E434EB8" w:rsidR="009A0214" w:rsidRDefault="009A0214" w:rsidP="00C0079F">
      <w:pPr>
        <w:autoSpaceDE w:val="0"/>
        <w:autoSpaceDN w:val="0"/>
        <w:adjustRightInd w:val="0"/>
        <w:spacing w:after="0" w:line="240" w:lineRule="auto"/>
        <w:rPr>
          <w:ins w:id="113" w:author="Adriana Lopes dos Santos" w:date="2018-07-30T11:44:00Z"/>
          <w:rFonts w:cstheme="minorHAnsi"/>
        </w:rPr>
      </w:pPr>
      <w:commentRangeStart w:id="114"/>
      <w:r>
        <w:rPr>
          <w:rFonts w:cstheme="minorHAnsi"/>
        </w:rPr>
        <w:t xml:space="preserve">Who is </w:t>
      </w:r>
      <w:del w:id="115" w:author="Adriana Lopes dos Santos" w:date="2018-07-30T11:39:00Z">
        <w:r w:rsidR="00330B31" w:rsidDel="00162331">
          <w:rPr>
            <w:rFonts w:cstheme="minorHAnsi"/>
          </w:rPr>
          <w:delText xml:space="preserve">participating </w:delText>
        </w:r>
      </w:del>
      <w:ins w:id="116" w:author="Adriana Lopes dos Santos" w:date="2018-07-30T11:39:00Z">
        <w:r w:rsidR="00162331">
          <w:rPr>
            <w:rFonts w:cstheme="minorHAnsi"/>
          </w:rPr>
          <w:t>involved</w:t>
        </w:r>
        <w:r w:rsidR="00162331">
          <w:rPr>
            <w:rFonts w:cstheme="minorHAnsi"/>
          </w:rPr>
          <w:t xml:space="preserve"> </w:t>
        </w:r>
      </w:ins>
      <w:del w:id="117" w:author="Adriana Lopes dos Santos" w:date="2018-07-30T11:39:00Z">
        <w:r w:rsidR="00330B31" w:rsidDel="00162331">
          <w:rPr>
            <w:rFonts w:cstheme="minorHAnsi"/>
          </w:rPr>
          <w:delText xml:space="preserve">into </w:delText>
        </w:r>
      </w:del>
      <w:ins w:id="118" w:author="Adriana Lopes dos Santos" w:date="2018-07-30T11:39:00Z">
        <w:r w:rsidR="00162331">
          <w:rPr>
            <w:rFonts w:cstheme="minorHAnsi"/>
          </w:rPr>
          <w:t>in</w:t>
        </w:r>
        <w:r w:rsidR="00162331">
          <w:rPr>
            <w:rFonts w:cstheme="minorHAnsi"/>
          </w:rPr>
          <w:t xml:space="preserve"> </w:t>
        </w:r>
      </w:ins>
      <w:proofErr w:type="spellStart"/>
      <w:r>
        <w:rPr>
          <w:rFonts w:cstheme="minorHAnsi"/>
        </w:rPr>
        <w:t>PiSCOSouth</w:t>
      </w:r>
      <w:proofErr w:type="spellEnd"/>
      <w:r>
        <w:rPr>
          <w:rFonts w:cstheme="minorHAnsi"/>
        </w:rPr>
        <w:t>?</w:t>
      </w:r>
      <w:commentRangeEnd w:id="114"/>
      <w:r w:rsidR="00330B31">
        <w:rPr>
          <w:rStyle w:val="CommentReference"/>
        </w:rPr>
        <w:commentReference w:id="114"/>
      </w:r>
    </w:p>
    <w:p w14:paraId="61D34010" w14:textId="77777777" w:rsidR="00162331" w:rsidRPr="00162331" w:rsidRDefault="00162331" w:rsidP="00162331">
      <w:pPr>
        <w:autoSpaceDE w:val="0"/>
        <w:autoSpaceDN w:val="0"/>
        <w:adjustRightInd w:val="0"/>
        <w:spacing w:after="0" w:line="240" w:lineRule="auto"/>
        <w:rPr>
          <w:ins w:id="119" w:author="Adriana Lopes dos Santos" w:date="2018-07-30T11:45:00Z"/>
          <w:rFonts w:cstheme="minorHAnsi"/>
          <w:lang w:val="fr-FR"/>
          <w:rPrChange w:id="120" w:author="Adriana Lopes dos Santos" w:date="2018-07-30T11:45:00Z">
            <w:rPr>
              <w:ins w:id="121" w:author="Adriana Lopes dos Santos" w:date="2018-07-30T11:45:00Z"/>
              <w:rFonts w:cstheme="minorHAnsi"/>
            </w:rPr>
          </w:rPrChange>
        </w:rPr>
      </w:pPr>
      <w:ins w:id="122" w:author="Adriana Lopes dos Santos" w:date="2018-07-30T11:45:00Z">
        <w:r w:rsidRPr="001860C8">
          <w:rPr>
            <w:rFonts w:cstheme="minorHAnsi"/>
            <w:lang w:val="fr-FR"/>
          </w:rPr>
          <w:t>[Andres Gutierrez](</w:t>
        </w:r>
        <w:r w:rsidRPr="001860C8">
          <w:rPr>
            <w:lang w:val="fr-FR"/>
          </w:rPr>
          <w:t xml:space="preserve"> </w:t>
        </w:r>
        <w:r>
          <w:rPr>
            <w:rStyle w:val="Hyperlink"/>
            <w:rFonts w:cstheme="minorHAnsi"/>
            <w:lang w:val="fr-FR"/>
          </w:rPr>
          <w:fldChar w:fldCharType="begin"/>
        </w:r>
        <w:r w:rsidRPr="00AB6847">
          <w:rPr>
            <w:rStyle w:val="Hyperlink"/>
            <w:rFonts w:cstheme="minorHAnsi"/>
            <w:lang w:val="fr-FR"/>
          </w:rPr>
          <w:instrText xml:space="preserve"> HYPERLINK "https://www.researchgate.net/profile/Andres_Gutierrez22" </w:instrText>
        </w:r>
        <w:r>
          <w:rPr>
            <w:rStyle w:val="Hyperlink"/>
            <w:rFonts w:cstheme="minorHAnsi"/>
            <w:lang w:val="fr-FR"/>
          </w:rPr>
          <w:fldChar w:fldCharType="separate"/>
        </w:r>
        <w:r w:rsidRPr="001860C8">
          <w:rPr>
            <w:rStyle w:val="Hyperlink"/>
            <w:rFonts w:cstheme="minorHAnsi"/>
            <w:lang w:val="fr-FR"/>
          </w:rPr>
          <w:t>https://www.researchgate.net/profile/Andres_Gutierrez22</w:t>
        </w:r>
        <w:r>
          <w:rPr>
            <w:rStyle w:val="Hyperlink"/>
            <w:rFonts w:cstheme="minorHAnsi"/>
            <w:lang w:val="fr-FR"/>
          </w:rPr>
          <w:fldChar w:fldCharType="end"/>
        </w:r>
        <w:r w:rsidRPr="001860C8">
          <w:rPr>
            <w:rFonts w:cstheme="minorHAnsi"/>
            <w:lang w:val="fr-FR"/>
          </w:rPr>
          <w:t>)</w:t>
        </w:r>
        <w:r>
          <w:rPr>
            <w:rFonts w:cstheme="minorHAnsi"/>
            <w:lang w:val="fr-FR"/>
          </w:rPr>
          <w:t xml:space="preserve">, </w:t>
        </w:r>
        <w:r w:rsidRPr="00957F39">
          <w:rPr>
            <w:rFonts w:cstheme="minorHAnsi"/>
            <w:lang w:val="fr-FR"/>
          </w:rPr>
          <w:t>[Dominique Marie](</w:t>
        </w:r>
        <w:r w:rsidRPr="00957F39">
          <w:rPr>
            <w:lang w:val="fr-FR"/>
          </w:rPr>
          <w:t xml:space="preserve"> </w:t>
        </w:r>
        <w:r>
          <w:fldChar w:fldCharType="begin"/>
        </w:r>
        <w:r w:rsidRPr="00AB6847">
          <w:rPr>
            <w:lang w:val="fr-FR"/>
          </w:rPr>
          <w:instrText>HYPERLINK "https://www.researchgate.net/profile/Dominique_Marie"</w:instrText>
        </w:r>
        <w:r>
          <w:fldChar w:fldCharType="separate"/>
        </w:r>
        <w:r w:rsidRPr="00E423E3">
          <w:rPr>
            <w:rStyle w:val="Hyperlink"/>
            <w:rFonts w:cstheme="minorHAnsi"/>
            <w:lang w:val="fr-FR"/>
          </w:rPr>
          <w:t>https://www.researchgate.net/profile/Dominique_Marie</w:t>
        </w:r>
        <w:r>
          <w:fldChar w:fldCharType="end"/>
        </w:r>
        <w:r>
          <w:rPr>
            <w:rFonts w:cstheme="minorHAnsi"/>
            <w:lang w:val="fr-FR"/>
          </w:rPr>
          <w:t>)</w:t>
        </w:r>
        <w:r>
          <w:rPr>
            <w:rFonts w:cstheme="minorHAnsi"/>
            <w:lang w:val="fr-FR"/>
          </w:rPr>
          <w:t xml:space="preserve">, </w:t>
        </w:r>
        <w:r w:rsidRPr="00162331">
          <w:rPr>
            <w:rFonts w:cstheme="minorHAnsi"/>
            <w:lang w:val="fr-FR"/>
            <w:rPrChange w:id="123" w:author="Adriana Lopes dos Santos" w:date="2018-07-30T11:45:00Z">
              <w:rPr>
                <w:rFonts w:cstheme="minorHAnsi"/>
              </w:rPr>
            </w:rPrChange>
          </w:rPr>
          <w:t xml:space="preserve">[Daniel </w:t>
        </w:r>
        <w:proofErr w:type="spellStart"/>
        <w:r w:rsidRPr="00162331">
          <w:rPr>
            <w:rFonts w:cstheme="minorHAnsi"/>
            <w:lang w:val="fr-FR"/>
            <w:rPrChange w:id="124" w:author="Adriana Lopes dos Santos" w:date="2018-07-30T11:45:00Z">
              <w:rPr>
                <w:rFonts w:cstheme="minorHAnsi"/>
              </w:rPr>
            </w:rPrChange>
          </w:rPr>
          <w:t>Vaulot</w:t>
        </w:r>
        <w:proofErr w:type="spellEnd"/>
        <w:r w:rsidRPr="00162331">
          <w:rPr>
            <w:rFonts w:cstheme="minorHAnsi"/>
            <w:lang w:val="fr-FR"/>
            <w:rPrChange w:id="125" w:author="Adriana Lopes dos Santos" w:date="2018-07-30T11:45:00Z">
              <w:rPr>
                <w:rFonts w:cstheme="minorHAnsi"/>
              </w:rPr>
            </w:rPrChange>
          </w:rPr>
          <w:t>](</w:t>
        </w:r>
        <w:r w:rsidRPr="00162331">
          <w:rPr>
            <w:lang w:val="fr-FR"/>
            <w:rPrChange w:id="126" w:author="Adriana Lopes dos Santos" w:date="2018-07-30T11:45:00Z">
              <w:rPr/>
            </w:rPrChange>
          </w:rPr>
          <w:t xml:space="preserve"> </w:t>
        </w:r>
        <w:r>
          <w:rPr>
            <w:rStyle w:val="Hyperlink"/>
            <w:rFonts w:cstheme="minorHAnsi"/>
            <w:lang w:val="fr-FR"/>
          </w:rPr>
          <w:fldChar w:fldCharType="begin"/>
        </w:r>
        <w:r w:rsidRPr="00162331">
          <w:rPr>
            <w:rStyle w:val="Hyperlink"/>
            <w:rFonts w:cstheme="minorHAnsi"/>
            <w:lang w:val="fr-FR"/>
            <w:rPrChange w:id="127" w:author="Adriana Lopes dos Santos" w:date="2018-07-30T11:45:00Z">
              <w:rPr>
                <w:rStyle w:val="Hyperlink"/>
                <w:rFonts w:cstheme="minorHAnsi"/>
              </w:rPr>
            </w:rPrChange>
          </w:rPr>
          <w:instrText xml:space="preserve"> HYPERLINK "http://daniel-vaulot.fr/" </w:instrText>
        </w:r>
        <w:r>
          <w:rPr>
            <w:rStyle w:val="Hyperlink"/>
            <w:rFonts w:cstheme="minorHAnsi"/>
            <w:lang w:val="fr-FR"/>
          </w:rPr>
          <w:fldChar w:fldCharType="separate"/>
        </w:r>
        <w:r w:rsidRPr="00162331">
          <w:rPr>
            <w:rStyle w:val="Hyperlink"/>
            <w:rFonts w:cstheme="minorHAnsi"/>
            <w:lang w:val="fr-FR"/>
            <w:rPrChange w:id="128" w:author="Adriana Lopes dos Santos" w:date="2018-07-30T11:45:00Z">
              <w:rPr>
                <w:rStyle w:val="Hyperlink"/>
                <w:rFonts w:cstheme="minorHAnsi"/>
              </w:rPr>
            </w:rPrChange>
          </w:rPr>
          <w:t>http://daniel-vaulot.fr/</w:t>
        </w:r>
        <w:r>
          <w:rPr>
            <w:rStyle w:val="Hyperlink"/>
            <w:rFonts w:cstheme="minorHAnsi"/>
            <w:lang w:val="fr-FR"/>
          </w:rPr>
          <w:fldChar w:fldCharType="end"/>
        </w:r>
        <w:r w:rsidRPr="00162331">
          <w:rPr>
            <w:rFonts w:cstheme="minorHAnsi"/>
            <w:lang w:val="fr-FR"/>
            <w:rPrChange w:id="129" w:author="Adriana Lopes dos Santos" w:date="2018-07-30T11:45:00Z">
              <w:rPr>
                <w:rFonts w:cstheme="minorHAnsi"/>
              </w:rPr>
            </w:rPrChange>
          </w:rPr>
          <w:t xml:space="preserve">), </w:t>
        </w:r>
      </w:ins>
    </w:p>
    <w:p w14:paraId="13DF9696" w14:textId="6121FA71" w:rsidR="00162331" w:rsidDel="00162331" w:rsidRDefault="00162331" w:rsidP="00C0079F">
      <w:pPr>
        <w:autoSpaceDE w:val="0"/>
        <w:autoSpaceDN w:val="0"/>
        <w:adjustRightInd w:val="0"/>
        <w:spacing w:after="0" w:line="240" w:lineRule="auto"/>
        <w:rPr>
          <w:del w:id="130" w:author="Adriana Lopes dos Santos" w:date="2018-07-30T11:44:00Z"/>
          <w:rFonts w:cstheme="minorHAnsi"/>
        </w:rPr>
      </w:pPr>
      <w:moveToRangeStart w:id="131" w:author="Adriana Lopes dos Santos" w:date="2018-07-30T11:44:00Z" w:name="move520714393"/>
      <w:moveTo w:id="132" w:author="Adriana Lopes dos Santos" w:date="2018-07-30T11:44:00Z">
        <w:del w:id="133" w:author="Adriana Lopes dos Santos" w:date="2018-07-30T11:44:00Z">
          <w:r w:rsidDel="00162331">
            <w:rPr>
              <w:rFonts w:cstheme="minorHAnsi"/>
            </w:rPr>
            <w:delText>*</w:delText>
          </w:r>
        </w:del>
        <w:r>
          <w:rPr>
            <w:rFonts w:cstheme="minorHAnsi"/>
          </w:rPr>
          <w:t xml:space="preserve">[Catherine </w:t>
        </w:r>
        <w:proofErr w:type="spellStart"/>
        <w:proofErr w:type="gramStart"/>
        <w:r>
          <w:rPr>
            <w:rFonts w:cstheme="minorHAnsi"/>
          </w:rPr>
          <w:t>Gerikas</w:t>
        </w:r>
        <w:proofErr w:type="spellEnd"/>
        <w:r>
          <w:rPr>
            <w:rFonts w:cstheme="minorHAnsi"/>
          </w:rPr>
          <w:t>](</w:t>
        </w:r>
        <w:proofErr w:type="gramEnd"/>
        <w:r w:rsidRPr="00957F39">
          <w:t xml:space="preserve"> </w:t>
        </w:r>
      </w:moveTo>
      <w:ins w:id="134" w:author="Adriana Lopes dos Santos" w:date="2018-07-30T11:44:00Z">
        <w:r>
          <w:rPr>
            <w:rFonts w:cstheme="minorHAnsi"/>
          </w:rPr>
          <w:fldChar w:fldCharType="begin"/>
        </w:r>
        <w:r>
          <w:rPr>
            <w:rFonts w:cstheme="minorHAnsi"/>
          </w:rPr>
          <w:instrText xml:space="preserve"> HYPERLINK "</w:instrText>
        </w:r>
      </w:ins>
      <w:moveTo w:id="135" w:author="Adriana Lopes dos Santos" w:date="2018-07-30T11:44:00Z">
        <w:r w:rsidRPr="00957F39">
          <w:rPr>
            <w:rFonts w:cstheme="minorHAnsi"/>
          </w:rPr>
          <w:instrText>https://www.researchgate.net/profile/Catherine_Ribeiro</w:instrText>
        </w:r>
      </w:moveTo>
      <w:ins w:id="136" w:author="Adriana Lopes dos Santos" w:date="2018-07-30T11:44:00Z">
        <w:r>
          <w:rPr>
            <w:rFonts w:cstheme="minorHAnsi"/>
          </w:rPr>
          <w:instrText xml:space="preserve">" </w:instrText>
        </w:r>
        <w:r>
          <w:rPr>
            <w:rFonts w:cstheme="minorHAnsi"/>
          </w:rPr>
          <w:fldChar w:fldCharType="separate"/>
        </w:r>
      </w:ins>
      <w:moveTo w:id="137" w:author="Adriana Lopes dos Santos" w:date="2018-07-30T11:44:00Z">
        <w:r w:rsidRPr="00E423E3">
          <w:rPr>
            <w:rStyle w:val="Hyperlink"/>
            <w:rFonts w:cstheme="minorHAnsi"/>
          </w:rPr>
          <w:t>https://www.researchgate.net/profile/Catherine_Ribeiro</w:t>
        </w:r>
      </w:moveTo>
      <w:ins w:id="138" w:author="Adriana Lopes dos Santos" w:date="2018-07-30T11:44:00Z">
        <w:r>
          <w:rPr>
            <w:rFonts w:cstheme="minorHAnsi"/>
          </w:rPr>
          <w:fldChar w:fldCharType="end"/>
        </w:r>
      </w:ins>
      <w:moveTo w:id="139" w:author="Adriana Lopes dos Santos" w:date="2018-07-30T11:44:00Z">
        <w:r>
          <w:rPr>
            <w:rFonts w:cstheme="minorHAnsi"/>
          </w:rPr>
          <w:t>)</w:t>
        </w:r>
      </w:moveTo>
      <w:ins w:id="140" w:author="Adriana Lopes dos Santos" w:date="2018-07-30T11:44:00Z">
        <w:r>
          <w:rPr>
            <w:rFonts w:cstheme="minorHAnsi"/>
          </w:rPr>
          <w:t xml:space="preserve">, </w:t>
        </w:r>
      </w:ins>
    </w:p>
    <w:moveToRangeEnd w:id="131"/>
    <w:p w14:paraId="4B36F0D3" w14:textId="24266E9F" w:rsidR="00162331" w:rsidRPr="00162331" w:rsidDel="00162331" w:rsidRDefault="00162331" w:rsidP="00C0079F">
      <w:pPr>
        <w:autoSpaceDE w:val="0"/>
        <w:autoSpaceDN w:val="0"/>
        <w:adjustRightInd w:val="0"/>
        <w:spacing w:after="0" w:line="240" w:lineRule="auto"/>
        <w:rPr>
          <w:del w:id="141" w:author="Adriana Lopes dos Santos" w:date="2018-07-30T11:46:00Z"/>
          <w:rFonts w:cstheme="minorHAnsi"/>
        </w:rPr>
      </w:pPr>
      <w:ins w:id="142" w:author="Adriana Lopes dos Santos" w:date="2018-07-30T11:39:00Z">
        <w:r w:rsidRPr="00162331">
          <w:rPr>
            <w:rFonts w:cstheme="minorHAnsi"/>
          </w:rPr>
          <w:t xml:space="preserve">[Nicole </w:t>
        </w:r>
        <w:proofErr w:type="spellStart"/>
        <w:r w:rsidRPr="00162331">
          <w:rPr>
            <w:rFonts w:cstheme="minorHAnsi"/>
          </w:rPr>
          <w:t>Trefault</w:t>
        </w:r>
        <w:proofErr w:type="spellEnd"/>
        <w:r w:rsidRPr="00162331">
          <w:rPr>
            <w:rFonts w:cstheme="minorHAnsi"/>
          </w:rPr>
          <w:t>](</w:t>
        </w:r>
      </w:ins>
      <w:ins w:id="143" w:author="Adriana Lopes dos Santos" w:date="2018-07-30T11:42:00Z">
        <w:r>
          <w:rPr>
            <w:rFonts w:cstheme="minorHAnsi"/>
          </w:rPr>
          <w:fldChar w:fldCharType="begin"/>
        </w:r>
        <w:r w:rsidRPr="00162331">
          <w:rPr>
            <w:rFonts w:cstheme="minorHAnsi"/>
          </w:rPr>
          <w:instrText xml:space="preserve"> HYPERLINK "https://www.researchgate.net/profile/Nicole_Trefault" </w:instrText>
        </w:r>
        <w:r>
          <w:rPr>
            <w:rFonts w:cstheme="minorHAnsi"/>
          </w:rPr>
          <w:fldChar w:fldCharType="separate"/>
        </w:r>
        <w:r w:rsidRPr="00162331">
          <w:rPr>
            <w:rStyle w:val="Hyperlink"/>
            <w:rFonts w:cstheme="minorHAnsi"/>
          </w:rPr>
          <w:t>https://www.researchgate.net/profile/Nicole_Trefault</w:t>
        </w:r>
        <w:r>
          <w:rPr>
            <w:rFonts w:cstheme="minorHAnsi"/>
          </w:rPr>
          <w:fldChar w:fldCharType="end"/>
        </w:r>
        <w:r w:rsidRPr="00162331">
          <w:rPr>
            <w:rFonts w:cstheme="minorHAnsi"/>
          </w:rPr>
          <w:t xml:space="preserve">), </w:t>
        </w:r>
      </w:ins>
      <w:ins w:id="144" w:author="Adriana Lopes dos Santos" w:date="2018-07-30T11:43:00Z">
        <w:r w:rsidRPr="00162331">
          <w:rPr>
            <w:rFonts w:cstheme="minorHAnsi"/>
            <w:rPrChange w:id="145" w:author="Adriana Lopes dos Santos" w:date="2018-07-30T11:46:00Z">
              <w:rPr>
                <w:rFonts w:cstheme="minorHAnsi"/>
                <w:lang w:val="es-ES"/>
              </w:rPr>
            </w:rPrChange>
          </w:rPr>
          <w:t>[</w:t>
        </w:r>
      </w:ins>
      <w:ins w:id="146" w:author="Adriana Lopes dos Santos" w:date="2018-07-30T11:42:00Z">
        <w:r w:rsidRPr="00162331">
          <w:rPr>
            <w:rFonts w:cstheme="minorHAnsi"/>
          </w:rPr>
          <w:t>O</w:t>
        </w:r>
        <w:r w:rsidRPr="00162331">
          <w:rPr>
            <w:rFonts w:cstheme="minorHAnsi"/>
            <w:rPrChange w:id="147" w:author="Adriana Lopes dos Santos" w:date="2018-07-30T11:46:00Z">
              <w:rPr>
                <w:rFonts w:cstheme="minorHAnsi"/>
                <w:lang w:val="pt-BR"/>
              </w:rPr>
            </w:rPrChange>
          </w:rPr>
          <w:t>svald</w:t>
        </w:r>
        <w:r w:rsidRPr="00162331">
          <w:rPr>
            <w:rFonts w:cstheme="minorHAnsi"/>
            <w:rPrChange w:id="148" w:author="Adriana Lopes dos Santos" w:date="2018-07-30T11:46:00Z">
              <w:rPr>
                <w:rFonts w:cstheme="minorHAnsi"/>
                <w:lang w:val="es-ES"/>
              </w:rPr>
            </w:rPrChange>
          </w:rPr>
          <w:t>o Ulloa</w:t>
        </w:r>
      </w:ins>
      <w:ins w:id="149" w:author="Adriana Lopes dos Santos" w:date="2018-07-30T11:43:00Z">
        <w:r w:rsidRPr="00162331">
          <w:rPr>
            <w:rFonts w:cstheme="minorHAnsi"/>
            <w:rPrChange w:id="150" w:author="Adriana Lopes dos Santos" w:date="2018-07-30T11:46:00Z">
              <w:rPr>
                <w:rFonts w:cstheme="minorHAnsi"/>
                <w:lang w:val="es-ES"/>
              </w:rPr>
            </w:rPrChange>
          </w:rPr>
          <w:t>](</w:t>
        </w:r>
        <w:r w:rsidRPr="00162331">
          <w:t xml:space="preserve"> </w:t>
        </w:r>
        <w:r>
          <w:rPr>
            <w:rFonts w:cstheme="minorHAnsi"/>
            <w:lang w:val="es-ES"/>
          </w:rPr>
          <w:fldChar w:fldCharType="begin"/>
        </w:r>
        <w:r w:rsidRPr="00162331">
          <w:rPr>
            <w:rFonts w:cstheme="minorHAnsi"/>
            <w:rPrChange w:id="151" w:author="Adriana Lopes dos Santos" w:date="2018-07-30T11:46:00Z">
              <w:rPr>
                <w:rFonts w:cstheme="minorHAnsi"/>
                <w:lang w:val="es-ES"/>
              </w:rPr>
            </w:rPrChange>
          </w:rPr>
          <w:instrText xml:space="preserve"> HYPERLINK "https://www.researchgate.net/profile/Osvaldo_Ulloa" </w:instrText>
        </w:r>
        <w:r>
          <w:rPr>
            <w:rFonts w:cstheme="minorHAnsi"/>
            <w:lang w:val="es-ES"/>
          </w:rPr>
          <w:fldChar w:fldCharType="separate"/>
        </w:r>
        <w:r w:rsidRPr="00162331">
          <w:rPr>
            <w:rStyle w:val="Hyperlink"/>
            <w:rFonts w:cstheme="minorHAnsi"/>
            <w:rPrChange w:id="152" w:author="Adriana Lopes dos Santos" w:date="2018-07-30T11:46:00Z">
              <w:rPr>
                <w:rStyle w:val="Hyperlink"/>
                <w:rFonts w:cstheme="minorHAnsi"/>
                <w:lang w:val="es-ES"/>
              </w:rPr>
            </w:rPrChange>
          </w:rPr>
          <w:t>https://www.researchgate.net/profile/Osvaldo_Ulloa</w:t>
        </w:r>
        <w:r>
          <w:rPr>
            <w:rFonts w:cstheme="minorHAnsi"/>
            <w:lang w:val="es-ES"/>
          </w:rPr>
          <w:fldChar w:fldCharType="end"/>
        </w:r>
        <w:r w:rsidRPr="00162331">
          <w:rPr>
            <w:rFonts w:cstheme="minorHAnsi"/>
            <w:rPrChange w:id="153" w:author="Adriana Lopes dos Santos" w:date="2018-07-30T11:46:00Z">
              <w:rPr>
                <w:rFonts w:cstheme="minorHAnsi"/>
                <w:lang w:val="es-ES"/>
              </w:rPr>
            </w:rPrChange>
          </w:rPr>
          <w:t>), [Peter</w:t>
        </w:r>
      </w:ins>
      <w:ins w:id="154" w:author="Adriana Lopes dos Santos" w:date="2018-07-30T11:44:00Z">
        <w:r w:rsidRPr="00162331">
          <w:rPr>
            <w:rFonts w:cstheme="minorHAnsi"/>
            <w:rPrChange w:id="155" w:author="Adriana Lopes dos Santos" w:date="2018-07-30T11:46:00Z">
              <w:rPr>
                <w:rFonts w:cstheme="minorHAnsi"/>
                <w:lang w:val="es-ES"/>
              </w:rPr>
            </w:rPrChange>
          </w:rPr>
          <w:t xml:space="preserve"> V</w:t>
        </w:r>
        <w:r w:rsidRPr="00162331">
          <w:rPr>
            <w:rFonts w:cstheme="minorHAnsi"/>
          </w:rPr>
          <w:t>an</w:t>
        </w:r>
        <w:r w:rsidRPr="00162331">
          <w:rPr>
            <w:rFonts w:cstheme="minorHAnsi"/>
            <w:rPrChange w:id="156" w:author="Adriana Lopes dos Santos" w:date="2018-07-30T11:46:00Z">
              <w:rPr>
                <w:rFonts w:cstheme="minorHAnsi"/>
                <w:lang w:val="es-ES"/>
              </w:rPr>
            </w:rPrChange>
          </w:rPr>
          <w:t xml:space="preserve"> </w:t>
        </w:r>
        <w:proofErr w:type="spellStart"/>
        <w:r w:rsidRPr="00162331">
          <w:rPr>
            <w:rFonts w:cstheme="minorHAnsi"/>
            <w:rPrChange w:id="157" w:author="Adriana Lopes dos Santos" w:date="2018-07-30T11:46:00Z">
              <w:rPr>
                <w:rFonts w:cstheme="minorHAnsi"/>
                <w:lang w:val="es-ES"/>
              </w:rPr>
            </w:rPrChange>
          </w:rPr>
          <w:t>Da</w:t>
        </w:r>
        <w:r w:rsidRPr="00162331">
          <w:rPr>
            <w:rFonts w:cstheme="minorHAnsi"/>
          </w:rPr>
          <w:t>ss</w:t>
        </w:r>
        <w:r w:rsidRPr="00162331">
          <w:rPr>
            <w:rFonts w:cstheme="minorHAnsi"/>
            <w:rPrChange w:id="158" w:author="Adriana Lopes dos Santos" w:date="2018-07-30T11:46:00Z">
              <w:rPr>
                <w:rFonts w:cstheme="minorHAnsi"/>
                <w:lang w:val="es-ES"/>
              </w:rPr>
            </w:rPrChange>
          </w:rPr>
          <w:t>o</w:t>
        </w:r>
        <w:r w:rsidRPr="00162331">
          <w:rPr>
            <w:rFonts w:cstheme="minorHAnsi"/>
          </w:rPr>
          <w:t>n</w:t>
        </w:r>
        <w:proofErr w:type="spellEnd"/>
        <w:r w:rsidRPr="00162331">
          <w:rPr>
            <w:rFonts w:cstheme="minorHAnsi"/>
            <w:rPrChange w:id="159" w:author="Adriana Lopes dos Santos" w:date="2018-07-30T11:46:00Z">
              <w:rPr>
                <w:rFonts w:cstheme="minorHAnsi"/>
                <w:lang w:val="es-ES"/>
              </w:rPr>
            </w:rPrChange>
          </w:rPr>
          <w:t>](</w:t>
        </w:r>
        <w:r w:rsidRPr="00162331">
          <w:t xml:space="preserve"> </w:t>
        </w:r>
      </w:ins>
      <w:ins w:id="160" w:author="Adriana Lopes dos Santos" w:date="2018-07-30T11:46:00Z">
        <w:r>
          <w:rPr>
            <w:rFonts w:cstheme="minorHAnsi"/>
            <w:lang w:val="es-ES"/>
          </w:rPr>
          <w:fldChar w:fldCharType="begin"/>
        </w:r>
        <w:r w:rsidRPr="00162331">
          <w:rPr>
            <w:rFonts w:cstheme="minorHAnsi"/>
            <w:rPrChange w:id="161" w:author="Adriana Lopes dos Santos" w:date="2018-07-30T11:46:00Z">
              <w:rPr>
                <w:rFonts w:cstheme="minorHAnsi"/>
                <w:lang w:val="es-ES"/>
              </w:rPr>
            </w:rPrChange>
          </w:rPr>
          <w:instrText xml:space="preserve"> HYPERLINK "</w:instrText>
        </w:r>
      </w:ins>
      <w:ins w:id="162" w:author="Adriana Lopes dos Santos" w:date="2018-07-30T11:44:00Z">
        <w:r w:rsidRPr="00162331">
          <w:rPr>
            <w:rFonts w:cstheme="minorHAnsi"/>
            <w:rPrChange w:id="163" w:author="Adriana Lopes dos Santos" w:date="2018-07-30T11:46:00Z">
              <w:rPr>
                <w:rFonts w:cstheme="minorHAnsi"/>
                <w:lang w:val="es-ES"/>
              </w:rPr>
            </w:rPrChange>
          </w:rPr>
          <w:instrText>https://www.researchgate.net/profile/Peter_Von_Dassow2</w:instrText>
        </w:r>
      </w:ins>
      <w:ins w:id="164" w:author="Adriana Lopes dos Santos" w:date="2018-07-30T11:46:00Z">
        <w:r w:rsidRPr="00162331">
          <w:rPr>
            <w:rFonts w:cstheme="minorHAnsi"/>
            <w:rPrChange w:id="165" w:author="Adriana Lopes dos Santos" w:date="2018-07-30T11:46:00Z">
              <w:rPr>
                <w:rFonts w:cstheme="minorHAnsi"/>
                <w:lang w:val="es-ES"/>
              </w:rPr>
            </w:rPrChange>
          </w:rPr>
          <w:instrText xml:space="preserve">" </w:instrText>
        </w:r>
        <w:r>
          <w:rPr>
            <w:rFonts w:cstheme="minorHAnsi"/>
            <w:lang w:val="es-ES"/>
          </w:rPr>
          <w:fldChar w:fldCharType="separate"/>
        </w:r>
      </w:ins>
      <w:ins w:id="166" w:author="Adriana Lopes dos Santos" w:date="2018-07-30T11:44:00Z">
        <w:r w:rsidRPr="00162331">
          <w:rPr>
            <w:rStyle w:val="Hyperlink"/>
            <w:rFonts w:cstheme="minorHAnsi"/>
            <w:rPrChange w:id="167" w:author="Adriana Lopes dos Santos" w:date="2018-07-30T11:46:00Z">
              <w:rPr>
                <w:rStyle w:val="Hyperlink"/>
                <w:rFonts w:cstheme="minorHAnsi"/>
                <w:lang w:val="es-ES"/>
              </w:rPr>
            </w:rPrChange>
          </w:rPr>
          <w:t>https://www.researchgate.net/profile/Peter_Von_Dassow2</w:t>
        </w:r>
      </w:ins>
      <w:ins w:id="168" w:author="Adriana Lopes dos Santos" w:date="2018-07-30T11:46:00Z">
        <w:r>
          <w:rPr>
            <w:rFonts w:cstheme="minorHAnsi"/>
            <w:lang w:val="es-ES"/>
          </w:rPr>
          <w:fldChar w:fldCharType="end"/>
        </w:r>
      </w:ins>
      <w:ins w:id="169" w:author="Adriana Lopes dos Santos" w:date="2018-07-30T11:44:00Z">
        <w:r w:rsidRPr="00162331">
          <w:rPr>
            <w:rFonts w:cstheme="minorHAnsi"/>
            <w:rPrChange w:id="170" w:author="Adriana Lopes dos Santos" w:date="2018-07-30T11:46:00Z">
              <w:rPr>
                <w:rFonts w:cstheme="minorHAnsi"/>
                <w:lang w:val="es-ES"/>
              </w:rPr>
            </w:rPrChange>
          </w:rPr>
          <w:t>)</w:t>
        </w:r>
      </w:ins>
      <w:ins w:id="171" w:author="Adriana Lopes dos Santos" w:date="2018-07-30T11:46:00Z">
        <w:r w:rsidRPr="00162331">
          <w:rPr>
            <w:rFonts w:cstheme="minorHAnsi"/>
            <w:rPrChange w:id="172" w:author="Adriana Lopes dos Santos" w:date="2018-07-30T11:46:00Z">
              <w:rPr>
                <w:rFonts w:cstheme="minorHAnsi"/>
                <w:lang w:val="es-ES"/>
              </w:rPr>
            </w:rPrChange>
          </w:rPr>
          <w:t xml:space="preserve">, </w:t>
        </w:r>
        <w:r w:rsidRPr="00162331">
          <w:rPr>
            <w:rFonts w:cstheme="minorHAnsi"/>
          </w:rPr>
          <w:t xml:space="preserve">Antonia </w:t>
        </w:r>
        <w:proofErr w:type="spellStart"/>
        <w:r w:rsidRPr="00162331">
          <w:rPr>
            <w:rFonts w:cstheme="minorHAnsi"/>
          </w:rPr>
          <w:t>Cristi</w:t>
        </w:r>
        <w:proofErr w:type="spellEnd"/>
        <w:r w:rsidRPr="00162331">
          <w:rPr>
            <w:rFonts w:cstheme="minorHAnsi"/>
          </w:rPr>
          <w:t xml:space="preserve"> Martinez</w:t>
        </w:r>
        <w:r w:rsidRPr="00162331">
          <w:rPr>
            <w:rFonts w:cstheme="minorHAnsi"/>
          </w:rPr>
          <w:t xml:space="preserve"> and </w:t>
        </w:r>
        <w:r>
          <w:rPr>
            <w:rFonts w:cstheme="minorHAnsi"/>
          </w:rPr>
          <w:t>[</w:t>
        </w:r>
        <w:r w:rsidRPr="00162331">
          <w:rPr>
            <w:rFonts w:cstheme="minorHAnsi"/>
          </w:rPr>
          <w:t>Su</w:t>
        </w:r>
        <w:r w:rsidRPr="00162331">
          <w:rPr>
            <w:rFonts w:cstheme="minorHAnsi"/>
            <w:rPrChange w:id="173" w:author="Adriana Lopes dos Santos" w:date="2018-07-30T11:46:00Z">
              <w:rPr>
                <w:rFonts w:cstheme="minorHAnsi"/>
                <w:lang w:val="es-ES"/>
              </w:rPr>
            </w:rPrChange>
          </w:rPr>
          <w:t>sana</w:t>
        </w:r>
        <w:r>
          <w:rPr>
            <w:rFonts w:cstheme="minorHAnsi"/>
          </w:rPr>
          <w:t xml:space="preserve"> Rodriguez](</w:t>
        </w:r>
        <w:r w:rsidRPr="00162331">
          <w:t xml:space="preserve"> </w:t>
        </w:r>
        <w:r w:rsidRPr="00162331">
          <w:rPr>
            <w:rFonts w:cstheme="minorHAnsi"/>
          </w:rPr>
          <w:t>https://www.researchgate.net/profile/Susana_Rodriguez_Maconi</w:t>
        </w:r>
        <w:r>
          <w:rPr>
            <w:rFonts w:cstheme="minorHAnsi"/>
          </w:rPr>
          <w:t>)</w:t>
        </w:r>
      </w:ins>
    </w:p>
    <w:p w14:paraId="561AC43F" w14:textId="77777777" w:rsidR="009A0214" w:rsidRPr="00162331" w:rsidRDefault="009A0214" w:rsidP="00C0079F">
      <w:pPr>
        <w:autoSpaceDE w:val="0"/>
        <w:autoSpaceDN w:val="0"/>
        <w:adjustRightInd w:val="0"/>
        <w:spacing w:after="0" w:line="240" w:lineRule="auto"/>
        <w:rPr>
          <w:rFonts w:cstheme="minorHAnsi"/>
        </w:rPr>
      </w:pPr>
    </w:p>
    <w:p w14:paraId="5BE77C7A" w14:textId="4DF48478" w:rsidR="00021CDF" w:rsidRPr="00162331" w:rsidDel="00162331" w:rsidRDefault="00162331" w:rsidP="00162331">
      <w:pPr>
        <w:autoSpaceDE w:val="0"/>
        <w:autoSpaceDN w:val="0"/>
        <w:adjustRightInd w:val="0"/>
        <w:spacing w:after="0" w:line="240" w:lineRule="auto"/>
        <w:rPr>
          <w:del w:id="174" w:author="Adriana Lopes dos Santos" w:date="2018-07-30T11:45:00Z"/>
          <w:rFonts w:cstheme="minorHAnsi"/>
          <w:rPrChange w:id="175" w:author="Adriana Lopes dos Santos" w:date="2018-07-30T11:46:00Z">
            <w:rPr>
              <w:del w:id="176" w:author="Adriana Lopes dos Santos" w:date="2018-07-30T11:45:00Z"/>
              <w:rFonts w:cstheme="minorHAnsi"/>
              <w:lang w:val="fr-FR"/>
            </w:rPr>
          </w:rPrChange>
        </w:rPr>
        <w:pPrChange w:id="177" w:author="Adriana Lopes dos Santos" w:date="2018-07-30T11:45:00Z">
          <w:pPr>
            <w:autoSpaceDE w:val="0"/>
            <w:autoSpaceDN w:val="0"/>
            <w:adjustRightInd w:val="0"/>
            <w:spacing w:after="0" w:line="240" w:lineRule="auto"/>
          </w:pPr>
        </w:pPrChange>
      </w:pPr>
      <w:ins w:id="178" w:author="Adriana Lopes dos Santos" w:date="2018-07-30T11:44:00Z">
        <w:r w:rsidRPr="00162331" w:rsidDel="00162331">
          <w:rPr>
            <w:rFonts w:cstheme="minorHAnsi"/>
            <w:rPrChange w:id="179" w:author="Adriana Lopes dos Santos" w:date="2018-07-30T11:46:00Z">
              <w:rPr>
                <w:rFonts w:cstheme="minorHAnsi"/>
                <w:lang w:val="fr-FR"/>
              </w:rPr>
            </w:rPrChange>
          </w:rPr>
          <w:t xml:space="preserve"> </w:t>
        </w:r>
      </w:ins>
      <w:del w:id="180" w:author="Adriana Lopes dos Santos" w:date="2018-07-30T11:44:00Z">
        <w:r w:rsidR="009A0214" w:rsidRPr="00162331" w:rsidDel="00162331">
          <w:rPr>
            <w:rFonts w:cstheme="minorHAnsi"/>
            <w:rPrChange w:id="181" w:author="Adriana Lopes dos Santos" w:date="2018-07-30T11:46:00Z">
              <w:rPr>
                <w:rFonts w:cstheme="minorHAnsi"/>
                <w:lang w:val="fr-FR"/>
              </w:rPr>
            </w:rPrChange>
          </w:rPr>
          <w:delText>*</w:delText>
        </w:r>
      </w:del>
      <w:del w:id="182" w:author="Adriana Lopes dos Santos" w:date="2018-07-30T11:45:00Z">
        <w:r w:rsidR="009A0214" w:rsidRPr="00162331" w:rsidDel="00162331">
          <w:rPr>
            <w:rFonts w:cstheme="minorHAnsi"/>
            <w:rPrChange w:id="183" w:author="Adriana Lopes dos Santos" w:date="2018-07-30T11:46:00Z">
              <w:rPr>
                <w:rFonts w:cstheme="minorHAnsi"/>
                <w:lang w:val="fr-FR"/>
              </w:rPr>
            </w:rPrChange>
          </w:rPr>
          <w:delText>[Andres Gutierrez](</w:delText>
        </w:r>
        <w:r w:rsidR="009A0214" w:rsidRPr="00162331" w:rsidDel="00162331">
          <w:rPr>
            <w:rPrChange w:id="184" w:author="Adriana Lopes dos Santos" w:date="2018-07-30T11:46:00Z">
              <w:rPr>
                <w:lang w:val="fr-FR"/>
              </w:rPr>
            </w:rPrChange>
          </w:rPr>
          <w:delText xml:space="preserve"> </w:delText>
        </w:r>
        <w:r w:rsidR="00DE2465" w:rsidDel="00162331">
          <w:rPr>
            <w:rStyle w:val="Hyperlink"/>
            <w:rFonts w:cstheme="minorHAnsi"/>
            <w:lang w:val="fr-FR"/>
          </w:rPr>
          <w:fldChar w:fldCharType="begin"/>
        </w:r>
        <w:r w:rsidR="00DE2465" w:rsidRPr="00162331" w:rsidDel="00162331">
          <w:rPr>
            <w:rStyle w:val="Hyperlink"/>
            <w:rFonts w:cstheme="minorHAnsi"/>
            <w:rPrChange w:id="185" w:author="Adriana Lopes dos Santos" w:date="2018-07-30T11:46:00Z">
              <w:rPr>
                <w:rStyle w:val="Hyperlink"/>
                <w:rFonts w:cstheme="minorHAnsi"/>
                <w:lang w:val="fr-FR"/>
              </w:rPr>
            </w:rPrChange>
          </w:rPr>
          <w:delInstrText xml:space="preserve"> HYPERLINK "https://www.researchgate.net/profile/Andres_Gutierrez22" </w:delInstrText>
        </w:r>
        <w:r w:rsidR="00DE2465" w:rsidDel="00162331">
          <w:rPr>
            <w:rStyle w:val="Hyperlink"/>
            <w:rFonts w:cstheme="minorHAnsi"/>
            <w:lang w:val="fr-FR"/>
          </w:rPr>
          <w:fldChar w:fldCharType="separate"/>
        </w:r>
        <w:r w:rsidR="009A0214" w:rsidRPr="00162331" w:rsidDel="00162331">
          <w:rPr>
            <w:rStyle w:val="Hyperlink"/>
            <w:rFonts w:cstheme="minorHAnsi"/>
            <w:rPrChange w:id="186" w:author="Adriana Lopes dos Santos" w:date="2018-07-30T11:46:00Z">
              <w:rPr>
                <w:rStyle w:val="Hyperlink"/>
                <w:rFonts w:cstheme="minorHAnsi"/>
                <w:lang w:val="fr-FR"/>
              </w:rPr>
            </w:rPrChange>
          </w:rPr>
          <w:delText>https://www.researchgate.net/profile/Andres_Gutierrez22</w:delText>
        </w:r>
        <w:r w:rsidR="00DE2465" w:rsidDel="00162331">
          <w:rPr>
            <w:rStyle w:val="Hyperlink"/>
            <w:rFonts w:cstheme="minorHAnsi"/>
            <w:lang w:val="fr-FR"/>
          </w:rPr>
          <w:fldChar w:fldCharType="end"/>
        </w:r>
        <w:r w:rsidR="009A0214" w:rsidRPr="00162331" w:rsidDel="00162331">
          <w:rPr>
            <w:rFonts w:cstheme="minorHAnsi"/>
            <w:rPrChange w:id="187" w:author="Adriana Lopes dos Santos" w:date="2018-07-30T11:46:00Z">
              <w:rPr>
                <w:rFonts w:cstheme="minorHAnsi"/>
                <w:lang w:val="fr-FR"/>
              </w:rPr>
            </w:rPrChange>
          </w:rPr>
          <w:delText>)</w:delText>
        </w:r>
      </w:del>
    </w:p>
    <w:p w14:paraId="5A9F3B1F" w14:textId="38026A9C" w:rsidR="009A0214" w:rsidRPr="00162331" w:rsidDel="00162331" w:rsidRDefault="009A0214" w:rsidP="00162331">
      <w:pPr>
        <w:autoSpaceDE w:val="0"/>
        <w:autoSpaceDN w:val="0"/>
        <w:adjustRightInd w:val="0"/>
        <w:spacing w:after="0" w:line="240" w:lineRule="auto"/>
        <w:rPr>
          <w:del w:id="188" w:author="Adriana Lopes dos Santos" w:date="2018-07-30T11:44:00Z"/>
          <w:rFonts w:cstheme="minorHAnsi"/>
          <w:rPrChange w:id="189" w:author="Adriana Lopes dos Santos" w:date="2018-07-30T11:46:00Z">
            <w:rPr>
              <w:del w:id="190" w:author="Adriana Lopes dos Santos" w:date="2018-07-30T11:44:00Z"/>
              <w:rFonts w:cstheme="minorHAnsi"/>
              <w:lang w:val="fr-FR"/>
            </w:rPr>
          </w:rPrChange>
        </w:rPr>
        <w:pPrChange w:id="191" w:author="Adriana Lopes dos Santos" w:date="2018-07-30T11:45:00Z">
          <w:pPr>
            <w:autoSpaceDE w:val="0"/>
            <w:autoSpaceDN w:val="0"/>
            <w:adjustRightInd w:val="0"/>
            <w:spacing w:after="0" w:line="240" w:lineRule="auto"/>
          </w:pPr>
        </w:pPrChange>
      </w:pPr>
      <w:del w:id="192" w:author="Adriana Lopes dos Santos" w:date="2018-07-30T11:44:00Z">
        <w:r w:rsidRPr="00162331" w:rsidDel="00162331">
          <w:rPr>
            <w:rFonts w:cstheme="minorHAnsi"/>
            <w:rPrChange w:id="193" w:author="Adriana Lopes dos Santos" w:date="2018-07-30T11:46:00Z">
              <w:rPr>
                <w:rFonts w:cstheme="minorHAnsi"/>
                <w:lang w:val="fr-FR"/>
              </w:rPr>
            </w:rPrChange>
          </w:rPr>
          <w:delText>*[Daniel Vaulot](</w:delText>
        </w:r>
        <w:r w:rsidRPr="00162331" w:rsidDel="00162331">
          <w:rPr>
            <w:rPrChange w:id="194" w:author="Adriana Lopes dos Santos" w:date="2018-07-30T11:46:00Z">
              <w:rPr>
                <w:lang w:val="fr-FR"/>
              </w:rPr>
            </w:rPrChange>
          </w:rPr>
          <w:delText xml:space="preserve"> </w:delText>
        </w:r>
        <w:r w:rsidR="00CA7381" w:rsidDel="00162331">
          <w:rPr>
            <w:rStyle w:val="Hyperlink"/>
            <w:rFonts w:cstheme="minorHAnsi"/>
            <w:lang w:val="fr-FR"/>
          </w:rPr>
          <w:fldChar w:fldCharType="begin"/>
        </w:r>
        <w:r w:rsidR="00CA7381" w:rsidRPr="00162331" w:rsidDel="00162331">
          <w:rPr>
            <w:rStyle w:val="Hyperlink"/>
            <w:rFonts w:cstheme="minorHAnsi"/>
            <w:rPrChange w:id="195" w:author="Adriana Lopes dos Santos" w:date="2018-07-30T11:46:00Z">
              <w:rPr>
                <w:rStyle w:val="Hyperlink"/>
                <w:rFonts w:cstheme="minorHAnsi"/>
                <w:lang w:val="fr-FR"/>
              </w:rPr>
            </w:rPrChange>
          </w:rPr>
          <w:delInstrText xml:space="preserve"> HYPERLINK "http://daniel-vaulot.fr/" </w:delInstrText>
        </w:r>
        <w:r w:rsidR="00CA7381" w:rsidDel="00162331">
          <w:rPr>
            <w:rStyle w:val="Hyperlink"/>
            <w:rFonts w:cstheme="minorHAnsi"/>
            <w:lang w:val="fr-FR"/>
          </w:rPr>
          <w:fldChar w:fldCharType="separate"/>
        </w:r>
        <w:r w:rsidRPr="00162331" w:rsidDel="00162331">
          <w:rPr>
            <w:rStyle w:val="Hyperlink"/>
            <w:rFonts w:cstheme="minorHAnsi"/>
            <w:rPrChange w:id="196" w:author="Adriana Lopes dos Santos" w:date="2018-07-30T11:46:00Z">
              <w:rPr>
                <w:rStyle w:val="Hyperlink"/>
                <w:rFonts w:cstheme="minorHAnsi"/>
                <w:lang w:val="fr-FR"/>
              </w:rPr>
            </w:rPrChange>
          </w:rPr>
          <w:delText>http://daniel-vaulot.fr/</w:delText>
        </w:r>
        <w:r w:rsidR="00CA7381" w:rsidDel="00162331">
          <w:rPr>
            <w:rStyle w:val="Hyperlink"/>
            <w:rFonts w:cstheme="minorHAnsi"/>
            <w:lang w:val="fr-FR"/>
          </w:rPr>
          <w:fldChar w:fldCharType="end"/>
        </w:r>
        <w:r w:rsidRPr="00162331" w:rsidDel="00162331">
          <w:rPr>
            <w:rFonts w:cstheme="minorHAnsi"/>
            <w:rPrChange w:id="197" w:author="Adriana Lopes dos Santos" w:date="2018-07-30T11:46:00Z">
              <w:rPr>
                <w:rFonts w:cstheme="minorHAnsi"/>
                <w:lang w:val="fr-FR"/>
              </w:rPr>
            </w:rPrChange>
          </w:rPr>
          <w:delText>)</w:delText>
        </w:r>
      </w:del>
    </w:p>
    <w:p w14:paraId="29ABF632" w14:textId="5E017706" w:rsidR="009A0214" w:rsidRPr="00162331" w:rsidDel="00162331" w:rsidRDefault="009A0214" w:rsidP="00162331">
      <w:pPr>
        <w:autoSpaceDE w:val="0"/>
        <w:autoSpaceDN w:val="0"/>
        <w:adjustRightInd w:val="0"/>
        <w:spacing w:after="0" w:line="240" w:lineRule="auto"/>
        <w:rPr>
          <w:del w:id="198" w:author="Adriana Lopes dos Santos" w:date="2018-07-30T11:45:00Z"/>
          <w:moveFrom w:id="199" w:author="Adriana Lopes dos Santos" w:date="2018-07-30T11:44:00Z"/>
          <w:rFonts w:cstheme="minorHAnsi"/>
        </w:rPr>
        <w:pPrChange w:id="200" w:author="Adriana Lopes dos Santos" w:date="2018-07-30T11:45:00Z">
          <w:pPr>
            <w:autoSpaceDE w:val="0"/>
            <w:autoSpaceDN w:val="0"/>
            <w:adjustRightInd w:val="0"/>
            <w:spacing w:after="0" w:line="240" w:lineRule="auto"/>
          </w:pPr>
        </w:pPrChange>
      </w:pPr>
      <w:moveFromRangeStart w:id="201" w:author="Adriana Lopes dos Santos" w:date="2018-07-30T11:44:00Z" w:name="move520714393"/>
      <w:moveFrom w:id="202" w:author="Adriana Lopes dos Santos" w:date="2018-07-30T11:44:00Z">
        <w:del w:id="203" w:author="Adriana Lopes dos Santos" w:date="2018-07-30T11:45:00Z">
          <w:r w:rsidRPr="00162331" w:rsidDel="00162331">
            <w:rPr>
              <w:rFonts w:cstheme="minorHAnsi"/>
            </w:rPr>
            <w:delText>*[Catherine Gerikas](</w:delText>
          </w:r>
          <w:r w:rsidRPr="00162331" w:rsidDel="00162331">
            <w:delText xml:space="preserve"> </w:delText>
          </w:r>
          <w:r w:rsidRPr="00162331" w:rsidDel="00162331">
            <w:rPr>
              <w:rFonts w:cstheme="minorHAnsi"/>
            </w:rPr>
            <w:delText>https://www.researchgate.net/profile/Catherine_Ribeiro)</w:delText>
          </w:r>
        </w:del>
      </w:moveFrom>
    </w:p>
    <w:moveFromRangeEnd w:id="201"/>
    <w:p w14:paraId="45109F26" w14:textId="497F6C43" w:rsidR="009A0214" w:rsidRPr="00162331" w:rsidDel="00162331" w:rsidRDefault="009A0214" w:rsidP="00162331">
      <w:pPr>
        <w:autoSpaceDE w:val="0"/>
        <w:autoSpaceDN w:val="0"/>
        <w:adjustRightInd w:val="0"/>
        <w:spacing w:after="0" w:line="240" w:lineRule="auto"/>
        <w:rPr>
          <w:del w:id="204" w:author="Adriana Lopes dos Santos" w:date="2018-07-30T11:45:00Z"/>
          <w:rFonts w:cstheme="minorHAnsi"/>
          <w:rPrChange w:id="205" w:author="Adriana Lopes dos Santos" w:date="2018-07-30T11:46:00Z">
            <w:rPr>
              <w:del w:id="206" w:author="Adriana Lopes dos Santos" w:date="2018-07-30T11:45:00Z"/>
              <w:rFonts w:cstheme="minorHAnsi"/>
              <w:lang w:val="fr-FR"/>
            </w:rPr>
          </w:rPrChange>
        </w:rPr>
      </w:pPr>
      <w:del w:id="207" w:author="Adriana Lopes dos Santos" w:date="2018-07-30T11:45:00Z">
        <w:r w:rsidRPr="00162331" w:rsidDel="00162331">
          <w:rPr>
            <w:rFonts w:cstheme="minorHAnsi"/>
            <w:rPrChange w:id="208" w:author="Adriana Lopes dos Santos" w:date="2018-07-30T11:46:00Z">
              <w:rPr>
                <w:rFonts w:cstheme="minorHAnsi"/>
                <w:lang w:val="fr-FR"/>
              </w:rPr>
            </w:rPrChange>
          </w:rPr>
          <w:delText>*[Dominique Marie](</w:delText>
        </w:r>
        <w:r w:rsidRPr="00162331" w:rsidDel="00162331">
          <w:rPr>
            <w:rPrChange w:id="209" w:author="Adriana Lopes dos Santos" w:date="2018-07-30T11:46:00Z">
              <w:rPr>
                <w:lang w:val="fr-FR"/>
              </w:rPr>
            </w:rPrChange>
          </w:rPr>
          <w:delText xml:space="preserve"> </w:delText>
        </w:r>
        <w:r w:rsidR="007E21C2" w:rsidDel="00162331">
          <w:fldChar w:fldCharType="begin"/>
        </w:r>
        <w:r w:rsidR="007E21C2" w:rsidRPr="00162331" w:rsidDel="00162331">
          <w:rPr>
            <w:rPrChange w:id="210" w:author="Adriana Lopes dos Santos" w:date="2018-07-30T11:46:00Z">
              <w:rPr>
                <w:lang w:val="fr-FR"/>
              </w:rPr>
            </w:rPrChange>
          </w:rPr>
          <w:delInstrText>HYPERLINK "https://www.researchgate.net/profile/Dominique_Marie"</w:delInstrText>
        </w:r>
        <w:r w:rsidR="007E21C2" w:rsidDel="00162331">
          <w:fldChar w:fldCharType="separate"/>
        </w:r>
        <w:r w:rsidRPr="00162331" w:rsidDel="00162331">
          <w:rPr>
            <w:rStyle w:val="Hyperlink"/>
            <w:rFonts w:cstheme="minorHAnsi"/>
            <w:rPrChange w:id="211" w:author="Adriana Lopes dos Santos" w:date="2018-07-30T11:46:00Z">
              <w:rPr>
                <w:rStyle w:val="Hyperlink"/>
                <w:rFonts w:cstheme="minorHAnsi"/>
                <w:lang w:val="fr-FR"/>
              </w:rPr>
            </w:rPrChange>
          </w:rPr>
          <w:delText>https://www.researchgate.net/profile/Dominique_Marie</w:delText>
        </w:r>
        <w:r w:rsidR="007E21C2" w:rsidDel="00162331">
          <w:fldChar w:fldCharType="end"/>
        </w:r>
        <w:r w:rsidRPr="00162331" w:rsidDel="00162331">
          <w:rPr>
            <w:rFonts w:cstheme="minorHAnsi"/>
            <w:rPrChange w:id="212" w:author="Adriana Lopes dos Santos" w:date="2018-07-30T11:46:00Z">
              <w:rPr>
                <w:rFonts w:cstheme="minorHAnsi"/>
                <w:lang w:val="fr-FR"/>
              </w:rPr>
            </w:rPrChange>
          </w:rPr>
          <w:delText>)</w:delText>
        </w:r>
      </w:del>
    </w:p>
    <w:p w14:paraId="29B65D7B" w14:textId="30D9D3D3" w:rsidR="009A0214" w:rsidRPr="00162331" w:rsidDel="00162331" w:rsidRDefault="009A0214" w:rsidP="00162331">
      <w:pPr>
        <w:autoSpaceDE w:val="0"/>
        <w:autoSpaceDN w:val="0"/>
        <w:adjustRightInd w:val="0"/>
        <w:spacing w:after="0" w:line="240" w:lineRule="auto"/>
        <w:rPr>
          <w:del w:id="213" w:author="Adriana Lopes dos Santos" w:date="2018-07-30T11:45:00Z"/>
          <w:rFonts w:cstheme="minorHAnsi"/>
        </w:rPr>
        <w:pPrChange w:id="214" w:author="Adriana Lopes dos Santos" w:date="2018-07-30T11:45:00Z">
          <w:pPr>
            <w:autoSpaceDE w:val="0"/>
            <w:autoSpaceDN w:val="0"/>
            <w:adjustRightInd w:val="0"/>
            <w:spacing w:after="0" w:line="240" w:lineRule="auto"/>
          </w:pPr>
        </w:pPrChange>
      </w:pPr>
      <w:del w:id="215" w:author="Adriana Lopes dos Santos" w:date="2018-07-30T11:45:00Z">
        <w:r w:rsidRPr="00162331" w:rsidDel="00162331">
          <w:rPr>
            <w:rFonts w:cstheme="minorHAnsi"/>
          </w:rPr>
          <w:delText>*Antonia Cristi Martinez</w:delText>
        </w:r>
      </w:del>
    </w:p>
    <w:p w14:paraId="542D0801" w14:textId="77777777" w:rsidR="009A0214" w:rsidRPr="00162331" w:rsidRDefault="009A0214" w:rsidP="00162331">
      <w:pPr>
        <w:autoSpaceDE w:val="0"/>
        <w:autoSpaceDN w:val="0"/>
        <w:adjustRightInd w:val="0"/>
        <w:spacing w:after="0" w:line="240" w:lineRule="auto"/>
        <w:rPr>
          <w:rFonts w:cstheme="minorHAnsi"/>
        </w:rPr>
      </w:pPr>
    </w:p>
    <w:p w14:paraId="5E9903C6" w14:textId="77777777" w:rsidR="007608F4" w:rsidRPr="00AB6847" w:rsidRDefault="007608F4" w:rsidP="007608F4">
      <w:pPr>
        <w:pStyle w:val="Heading2"/>
      </w:pPr>
      <w:r w:rsidRPr="00AB6847">
        <w:t>Positions Available</w:t>
      </w:r>
    </w:p>
    <w:p w14:paraId="2F32B4F9" w14:textId="77777777" w:rsidR="00DC2A95" w:rsidRPr="00AB6847" w:rsidRDefault="00DC2A95" w:rsidP="00DC2A95"/>
    <w:p w14:paraId="47557977" w14:textId="77777777" w:rsidR="00DC2A95" w:rsidRPr="00E34EAE" w:rsidRDefault="00DC2A95" w:rsidP="00F92B34">
      <w:pPr>
        <w:pStyle w:val="Heading3"/>
      </w:pPr>
      <w:r w:rsidRPr="00E34EAE">
        <w:rPr>
          <w:bdr w:val="none" w:sz="0" w:space="0" w:color="auto" w:frame="1"/>
        </w:rPr>
        <w:t>Ph.D. student in</w:t>
      </w:r>
      <w:r w:rsidR="00E34EAE">
        <w:rPr>
          <w:bdr w:val="none" w:sz="0" w:space="0" w:color="auto" w:frame="1"/>
        </w:rPr>
        <w:t xml:space="preserve"> Earth Science with focus in Marine Ecology</w:t>
      </w:r>
    </w:p>
    <w:p w14:paraId="3521AF3C" w14:textId="77777777" w:rsidR="00DC2A95" w:rsidRDefault="00DC2A95" w:rsidP="00DC2A95">
      <w:pPr>
        <w:pStyle w:val="font8"/>
        <w:spacing w:before="0" w:beforeAutospacing="0" w:after="0" w:afterAutospacing="0"/>
        <w:jc w:val="center"/>
        <w:textAlignment w:val="baseline"/>
        <w:rPr>
          <w:rFonts w:ascii="Arial" w:hAnsi="Arial" w:cs="Arial"/>
          <w:color w:val="000000"/>
          <w:sz w:val="20"/>
          <w:szCs w:val="20"/>
        </w:rPr>
      </w:pPr>
      <w:r>
        <w:rPr>
          <w:rFonts w:ascii="Arial" w:hAnsi="Arial" w:cs="Arial"/>
          <w:color w:val="000000"/>
          <w:sz w:val="20"/>
          <w:szCs w:val="20"/>
        </w:rPr>
        <w:t> </w:t>
      </w:r>
    </w:p>
    <w:p w14:paraId="7F132152" w14:textId="4418D909" w:rsidR="009F5D97" w:rsidRDefault="006C4956" w:rsidP="00F92B34">
      <w:pPr>
        <w:pStyle w:val="font8"/>
        <w:spacing w:before="0" w:beforeAutospacing="0" w:after="0" w:afterAutospacing="0"/>
        <w:jc w:val="both"/>
        <w:textAlignment w:val="baseline"/>
        <w:rPr>
          <w:ins w:id="216" w:author="Adriana Lopes dos Santos" w:date="2018-07-30T12:06:00Z"/>
          <w:rFonts w:ascii="Calibri" w:hAnsi="Calibri" w:cs="Calibri"/>
          <w:color w:val="000000"/>
          <w:sz w:val="22"/>
          <w:szCs w:val="22"/>
        </w:rPr>
      </w:pPr>
      <w:commentRangeStart w:id="217"/>
      <w:r w:rsidRPr="001E34CA">
        <w:rPr>
          <w:rFonts w:ascii="Calibri" w:hAnsi="Calibri" w:cs="Calibri"/>
          <w:color w:val="000000"/>
          <w:sz w:val="22"/>
          <w:szCs w:val="22"/>
          <w:rPrChange w:id="218" w:author="Adriana Lopes dos Santos" w:date="2018-07-30T12:02:00Z">
            <w:rPr>
              <w:rFonts w:ascii="Arial" w:hAnsi="Arial" w:cs="Arial"/>
              <w:color w:val="000000"/>
              <w:sz w:val="20"/>
              <w:szCs w:val="20"/>
            </w:rPr>
          </w:rPrChange>
        </w:rPr>
        <w:t>We are looking for</w:t>
      </w:r>
      <w:r w:rsidR="00DC2A95" w:rsidRPr="001E34CA">
        <w:rPr>
          <w:rFonts w:ascii="Calibri" w:hAnsi="Calibri" w:cs="Calibri"/>
          <w:color w:val="000000"/>
          <w:sz w:val="22"/>
          <w:szCs w:val="22"/>
          <w:rPrChange w:id="219" w:author="Adriana Lopes dos Santos" w:date="2018-07-30T12:02:00Z">
            <w:rPr>
              <w:rFonts w:ascii="Arial" w:hAnsi="Arial" w:cs="Arial"/>
              <w:color w:val="000000"/>
              <w:sz w:val="20"/>
              <w:szCs w:val="20"/>
            </w:rPr>
          </w:rPrChange>
        </w:rPr>
        <w:t xml:space="preserve"> a curious and driven Ph.D. student to join our team! </w:t>
      </w:r>
      <w:r w:rsidR="00E45FD1" w:rsidRPr="001E34CA">
        <w:rPr>
          <w:rFonts w:ascii="Calibri" w:hAnsi="Calibri" w:cs="Calibri"/>
          <w:color w:val="000000"/>
          <w:sz w:val="22"/>
          <w:szCs w:val="22"/>
          <w:rPrChange w:id="220" w:author="Adriana Lopes dos Santos" w:date="2018-07-30T12:02:00Z">
            <w:rPr>
              <w:rFonts w:ascii="Arial" w:hAnsi="Arial" w:cs="Arial"/>
              <w:color w:val="000000"/>
              <w:sz w:val="20"/>
              <w:szCs w:val="20"/>
            </w:rPr>
          </w:rPrChange>
        </w:rPr>
        <w:t xml:space="preserve">The student will be at the forefront of </w:t>
      </w:r>
      <w:r w:rsidR="00330B31" w:rsidRPr="001E34CA">
        <w:rPr>
          <w:rFonts w:ascii="Calibri" w:hAnsi="Calibri" w:cs="Calibri"/>
          <w:color w:val="000000"/>
          <w:sz w:val="22"/>
          <w:szCs w:val="22"/>
          <w:rPrChange w:id="221" w:author="Adriana Lopes dos Santos" w:date="2018-07-30T12:02:00Z">
            <w:rPr>
              <w:rFonts w:ascii="Arial" w:hAnsi="Arial" w:cs="Arial"/>
              <w:color w:val="000000"/>
              <w:sz w:val="20"/>
              <w:szCs w:val="20"/>
            </w:rPr>
          </w:rPrChange>
        </w:rPr>
        <w:t xml:space="preserve">a </w:t>
      </w:r>
      <w:r w:rsidR="00E45FD1" w:rsidRPr="001E34CA">
        <w:rPr>
          <w:rFonts w:ascii="Calibri" w:hAnsi="Calibri" w:cs="Calibri"/>
          <w:color w:val="000000"/>
          <w:sz w:val="22"/>
          <w:szCs w:val="22"/>
          <w:rPrChange w:id="222" w:author="Adriana Lopes dos Santos" w:date="2018-07-30T12:02:00Z">
            <w:rPr>
              <w:rFonts w:ascii="Arial" w:hAnsi="Arial" w:cs="Arial"/>
              <w:color w:val="000000"/>
              <w:sz w:val="20"/>
              <w:szCs w:val="20"/>
            </w:rPr>
          </w:rPrChange>
        </w:rPr>
        <w:t xml:space="preserve">project research that aims to </w:t>
      </w:r>
      <w:del w:id="223" w:author="Adriana Lopes dos Santos" w:date="2018-07-30T12:04:00Z">
        <w:r w:rsidR="00E45FD1" w:rsidRPr="001E34CA" w:rsidDel="001E34CA">
          <w:rPr>
            <w:rFonts w:ascii="Calibri" w:hAnsi="Calibri" w:cs="Calibri"/>
            <w:color w:val="000000"/>
            <w:sz w:val="22"/>
            <w:szCs w:val="22"/>
            <w:rPrChange w:id="224" w:author="Adriana Lopes dos Santos" w:date="2018-07-30T12:02:00Z">
              <w:rPr>
                <w:rFonts w:ascii="Arial" w:hAnsi="Arial" w:cs="Arial"/>
                <w:color w:val="000000"/>
                <w:sz w:val="20"/>
                <w:szCs w:val="20"/>
              </w:rPr>
            </w:rPrChange>
          </w:rPr>
          <w:delText xml:space="preserve">unveil the diversity and </w:delText>
        </w:r>
      </w:del>
      <w:del w:id="225" w:author="Adriana Lopes dos Santos" w:date="2018-07-30T12:03:00Z">
        <w:r w:rsidR="00E468A1" w:rsidRPr="001E34CA" w:rsidDel="001E34CA">
          <w:rPr>
            <w:rFonts w:ascii="Calibri" w:hAnsi="Calibri" w:cs="Calibri"/>
            <w:color w:val="000000"/>
            <w:sz w:val="22"/>
            <w:szCs w:val="22"/>
            <w:rPrChange w:id="226" w:author="Adriana Lopes dos Santos" w:date="2018-07-30T12:02:00Z">
              <w:rPr>
                <w:rFonts w:ascii="Arial" w:hAnsi="Arial" w:cs="Arial"/>
                <w:color w:val="000000"/>
                <w:sz w:val="20"/>
                <w:szCs w:val="20"/>
              </w:rPr>
            </w:rPrChange>
          </w:rPr>
          <w:delText xml:space="preserve">to </w:delText>
        </w:r>
        <w:r w:rsidR="00E45FD1" w:rsidRPr="001E34CA" w:rsidDel="001E34CA">
          <w:rPr>
            <w:rFonts w:ascii="Calibri" w:hAnsi="Calibri" w:cs="Calibri"/>
            <w:color w:val="000000"/>
            <w:sz w:val="22"/>
            <w:szCs w:val="22"/>
            <w:rPrChange w:id="227" w:author="Adriana Lopes dos Santos" w:date="2018-07-30T12:02:00Z">
              <w:rPr>
                <w:rFonts w:ascii="Arial" w:hAnsi="Arial" w:cs="Arial"/>
                <w:color w:val="000000"/>
                <w:sz w:val="20"/>
                <w:szCs w:val="20"/>
              </w:rPr>
            </w:rPrChange>
          </w:rPr>
          <w:delText xml:space="preserve">understand the ecology </w:delText>
        </w:r>
      </w:del>
      <w:del w:id="228" w:author="Adriana Lopes dos Santos" w:date="2018-07-30T12:04:00Z">
        <w:r w:rsidR="00E45FD1" w:rsidRPr="001E34CA" w:rsidDel="001E34CA">
          <w:rPr>
            <w:rFonts w:ascii="Calibri" w:hAnsi="Calibri" w:cs="Calibri"/>
            <w:color w:val="000000"/>
            <w:sz w:val="22"/>
            <w:szCs w:val="22"/>
            <w:rPrChange w:id="229" w:author="Adriana Lopes dos Santos" w:date="2018-07-30T12:02:00Z">
              <w:rPr>
                <w:rFonts w:ascii="Arial" w:hAnsi="Arial" w:cs="Arial"/>
                <w:color w:val="000000"/>
                <w:sz w:val="20"/>
                <w:szCs w:val="20"/>
              </w:rPr>
            </w:rPrChange>
          </w:rPr>
          <w:delText xml:space="preserve">and </w:delText>
        </w:r>
      </w:del>
      <w:ins w:id="230" w:author="Adriana Lopes dos Santos" w:date="2018-07-30T12:04:00Z">
        <w:r w:rsidR="001E34CA">
          <w:rPr>
            <w:rFonts w:ascii="Calibri" w:hAnsi="Calibri" w:cs="Calibri"/>
            <w:color w:val="000000"/>
            <w:sz w:val="22"/>
            <w:szCs w:val="22"/>
          </w:rPr>
          <w:t xml:space="preserve">unveil the </w:t>
        </w:r>
      </w:ins>
      <w:ins w:id="231" w:author="Adriana Lopes dos Santos" w:date="2018-07-30T12:13:00Z">
        <w:r w:rsidR="009F5D97">
          <w:rPr>
            <w:rFonts w:ascii="Calibri" w:hAnsi="Calibri" w:cs="Calibri"/>
            <w:color w:val="000000"/>
            <w:sz w:val="22"/>
            <w:szCs w:val="22"/>
          </w:rPr>
          <w:t xml:space="preserve">dynamics and </w:t>
        </w:r>
      </w:ins>
      <w:r w:rsidR="00E45FD1" w:rsidRPr="001E34CA">
        <w:rPr>
          <w:rFonts w:ascii="Calibri" w:hAnsi="Calibri" w:cs="Calibri"/>
          <w:color w:val="000000"/>
          <w:sz w:val="22"/>
          <w:szCs w:val="22"/>
          <w:rPrChange w:id="232" w:author="Adriana Lopes dos Santos" w:date="2018-07-30T12:02:00Z">
            <w:rPr>
              <w:rFonts w:ascii="Arial" w:hAnsi="Arial" w:cs="Arial"/>
              <w:color w:val="000000"/>
              <w:sz w:val="20"/>
              <w:szCs w:val="20"/>
            </w:rPr>
          </w:rPrChange>
        </w:rPr>
        <w:t>contribution of small (</w:t>
      </w:r>
      <w:proofErr w:type="spellStart"/>
      <w:r w:rsidR="00E45FD1" w:rsidRPr="001E34CA">
        <w:rPr>
          <w:rFonts w:ascii="Calibri" w:hAnsi="Calibri" w:cs="Calibri"/>
          <w:color w:val="000000"/>
          <w:sz w:val="22"/>
          <w:szCs w:val="22"/>
          <w:rPrChange w:id="233" w:author="Adriana Lopes dos Santos" w:date="2018-07-30T12:02:00Z">
            <w:rPr>
              <w:rFonts w:ascii="Arial" w:hAnsi="Arial" w:cs="Arial"/>
              <w:color w:val="000000"/>
              <w:sz w:val="20"/>
              <w:szCs w:val="20"/>
            </w:rPr>
          </w:rPrChange>
        </w:rPr>
        <w:t>pico</w:t>
      </w:r>
      <w:proofErr w:type="spellEnd"/>
      <w:r w:rsidR="00E45FD1" w:rsidRPr="001E34CA">
        <w:rPr>
          <w:rFonts w:ascii="Calibri" w:hAnsi="Calibri" w:cs="Calibri"/>
          <w:color w:val="000000"/>
          <w:sz w:val="22"/>
          <w:szCs w:val="22"/>
          <w:rPrChange w:id="234" w:author="Adriana Lopes dos Santos" w:date="2018-07-30T12:02:00Z">
            <w:rPr>
              <w:rFonts w:ascii="Arial" w:hAnsi="Arial" w:cs="Arial"/>
              <w:color w:val="000000"/>
              <w:sz w:val="20"/>
              <w:szCs w:val="20"/>
            </w:rPr>
          </w:rPrChange>
        </w:rPr>
        <w:t>) oceanic eukaryotic phytoplankton to the carbon cycle.</w:t>
      </w:r>
      <w:ins w:id="235" w:author="Adriana Lopes dos Santos" w:date="2018-07-30T12:02:00Z">
        <w:r w:rsidR="001E34CA">
          <w:rPr>
            <w:rFonts w:ascii="Calibri" w:hAnsi="Calibri" w:cs="Calibri"/>
            <w:color w:val="000000"/>
            <w:sz w:val="22"/>
            <w:szCs w:val="22"/>
          </w:rPr>
          <w:t xml:space="preserve"> </w:t>
        </w:r>
      </w:ins>
      <w:ins w:id="236" w:author="Adriana Lopes dos Santos" w:date="2018-07-30T12:04:00Z">
        <w:r w:rsidR="001E34CA">
          <w:rPr>
            <w:rFonts w:ascii="Calibri" w:hAnsi="Calibri" w:cs="Calibri"/>
            <w:color w:val="000000"/>
            <w:sz w:val="22"/>
            <w:szCs w:val="22"/>
          </w:rPr>
          <w:t xml:space="preserve">We will combine classical primary productivity experiments with </w:t>
        </w:r>
      </w:ins>
      <w:ins w:id="237" w:author="Adriana Lopes dos Santos" w:date="2018-07-30T12:05:00Z">
        <w:r w:rsidR="001E34CA">
          <w:rPr>
            <w:rFonts w:ascii="Calibri" w:hAnsi="Calibri" w:cs="Calibri"/>
            <w:color w:val="000000"/>
            <w:sz w:val="22"/>
            <w:szCs w:val="22"/>
          </w:rPr>
          <w:t>phytoplankton population sorting and metabarcoding</w:t>
        </w:r>
      </w:ins>
      <w:ins w:id="238" w:author="Adriana Lopes dos Santos" w:date="2018-07-30T12:17:00Z">
        <w:r w:rsidR="007720BD">
          <w:rPr>
            <w:rFonts w:ascii="Calibri" w:hAnsi="Calibri" w:cs="Calibri"/>
            <w:color w:val="000000"/>
            <w:sz w:val="22"/>
            <w:szCs w:val="22"/>
          </w:rPr>
          <w:t xml:space="preserve"> (</w:t>
        </w:r>
        <w:proofErr w:type="spellStart"/>
        <w:r w:rsidR="007720BD">
          <w:rPr>
            <w:rFonts w:ascii="Calibri" w:hAnsi="Calibri" w:cs="Calibri"/>
            <w:color w:val="000000"/>
            <w:sz w:val="22"/>
            <w:szCs w:val="22"/>
          </w:rPr>
          <w:t>metaB</w:t>
        </w:r>
        <w:proofErr w:type="spellEnd"/>
        <w:r w:rsidR="007720BD">
          <w:rPr>
            <w:rFonts w:ascii="Calibri" w:hAnsi="Calibri" w:cs="Calibri"/>
            <w:color w:val="000000"/>
            <w:sz w:val="22"/>
            <w:szCs w:val="22"/>
          </w:rPr>
          <w:t>)</w:t>
        </w:r>
      </w:ins>
      <w:ins w:id="239" w:author="Adriana Lopes dos Santos" w:date="2018-07-30T12:05:00Z">
        <w:r w:rsidR="001E34CA">
          <w:rPr>
            <w:rFonts w:ascii="Calibri" w:hAnsi="Calibri" w:cs="Calibri"/>
            <w:color w:val="000000"/>
            <w:sz w:val="22"/>
            <w:szCs w:val="22"/>
          </w:rPr>
          <w:t xml:space="preserve"> of marker gene</w:t>
        </w:r>
      </w:ins>
      <w:ins w:id="240" w:author="Adriana Lopes dos Santos" w:date="2018-07-30T12:13:00Z">
        <w:r w:rsidR="009F5D97">
          <w:rPr>
            <w:rFonts w:ascii="Calibri" w:hAnsi="Calibri" w:cs="Calibri"/>
            <w:color w:val="000000"/>
            <w:sz w:val="22"/>
            <w:szCs w:val="22"/>
          </w:rPr>
          <w:t xml:space="preserve"> to access group </w:t>
        </w:r>
      </w:ins>
      <w:ins w:id="241" w:author="Adriana Lopes dos Santos" w:date="2018-07-30T12:17:00Z">
        <w:r w:rsidR="009F5D97">
          <w:rPr>
            <w:rFonts w:ascii="Calibri" w:hAnsi="Calibri" w:cs="Calibri"/>
            <w:color w:val="000000"/>
            <w:sz w:val="22"/>
            <w:szCs w:val="22"/>
          </w:rPr>
          <w:t>specific</w:t>
        </w:r>
      </w:ins>
      <w:ins w:id="242" w:author="Adriana Lopes dos Santos" w:date="2018-07-30T12:13:00Z">
        <w:r w:rsidR="009F5D97">
          <w:rPr>
            <w:rFonts w:ascii="Calibri" w:hAnsi="Calibri" w:cs="Calibri"/>
            <w:color w:val="000000"/>
            <w:sz w:val="22"/>
            <w:szCs w:val="22"/>
          </w:rPr>
          <w:t xml:space="preserve"> </w:t>
        </w:r>
      </w:ins>
      <w:ins w:id="243" w:author="Adriana Lopes dos Santos" w:date="2018-07-30T12:17:00Z">
        <w:r w:rsidR="009F5D97">
          <w:rPr>
            <w:rFonts w:ascii="Calibri" w:hAnsi="Calibri" w:cs="Calibri"/>
            <w:color w:val="000000"/>
            <w:sz w:val="22"/>
            <w:szCs w:val="22"/>
          </w:rPr>
          <w:t>contribution</w:t>
        </w:r>
      </w:ins>
      <w:ins w:id="244" w:author="Adriana Lopes dos Santos" w:date="2018-07-30T12:13:00Z">
        <w:r w:rsidR="009F5D97">
          <w:rPr>
            <w:rFonts w:ascii="Calibri" w:hAnsi="Calibri" w:cs="Calibri"/>
            <w:color w:val="000000"/>
            <w:sz w:val="22"/>
            <w:szCs w:val="22"/>
          </w:rPr>
          <w:t xml:space="preserve"> to carbon fixation. </w:t>
        </w:r>
      </w:ins>
      <w:ins w:id="245" w:author="Adriana Lopes dos Santos" w:date="2018-07-30T12:05:00Z">
        <w:r w:rsidR="001E34CA">
          <w:rPr>
            <w:rFonts w:ascii="Calibri" w:hAnsi="Calibri" w:cs="Calibri"/>
            <w:color w:val="000000"/>
            <w:sz w:val="22"/>
            <w:szCs w:val="22"/>
          </w:rPr>
          <w:t xml:space="preserve"> </w:t>
        </w:r>
      </w:ins>
    </w:p>
    <w:p w14:paraId="092C53DE" w14:textId="631235AF" w:rsidR="001E34CA" w:rsidRPr="001E34CA" w:rsidRDefault="001E34CA" w:rsidP="00F92B34">
      <w:pPr>
        <w:pStyle w:val="font8"/>
        <w:spacing w:before="0" w:beforeAutospacing="0" w:after="0" w:afterAutospacing="0"/>
        <w:jc w:val="both"/>
        <w:textAlignment w:val="baseline"/>
        <w:rPr>
          <w:ins w:id="246" w:author="Adriana Lopes dos Santos" w:date="2018-07-30T11:55:00Z"/>
          <w:rFonts w:ascii="Calibri" w:hAnsi="Calibri" w:cs="Calibri"/>
          <w:color w:val="000000"/>
          <w:sz w:val="22"/>
          <w:szCs w:val="22"/>
          <w:rPrChange w:id="247" w:author="Adriana Lopes dos Santos" w:date="2018-07-30T12:02:00Z">
            <w:rPr>
              <w:ins w:id="248" w:author="Adriana Lopes dos Santos" w:date="2018-07-30T11:55:00Z"/>
              <w:rFonts w:ascii="Arial" w:hAnsi="Arial" w:cs="Arial"/>
              <w:color w:val="000000"/>
              <w:sz w:val="20"/>
              <w:szCs w:val="20"/>
            </w:rPr>
          </w:rPrChange>
        </w:rPr>
      </w:pPr>
      <w:ins w:id="249" w:author="Adriana Lopes dos Santos" w:date="2018-07-30T12:06:00Z">
        <w:r>
          <w:rPr>
            <w:rFonts w:ascii="Calibri" w:hAnsi="Calibri" w:cs="Calibri"/>
            <w:color w:val="000000"/>
            <w:sz w:val="22"/>
            <w:szCs w:val="22"/>
          </w:rPr>
          <w:t xml:space="preserve">In order </w:t>
        </w:r>
      </w:ins>
      <w:ins w:id="250" w:author="Adriana Lopes dos Santos" w:date="2018-07-30T12:10:00Z">
        <w:r w:rsidR="009F5D97" w:rsidRPr="009F5D97">
          <w:rPr>
            <w:rFonts w:ascii="Calibri" w:hAnsi="Calibri" w:cs="Calibri"/>
            <w:color w:val="000000"/>
            <w:sz w:val="22"/>
            <w:szCs w:val="22"/>
          </w:rPr>
          <w:t xml:space="preserve">track </w:t>
        </w:r>
      </w:ins>
      <w:ins w:id="251" w:author="Adriana Lopes dos Santos" w:date="2018-07-30T12:14:00Z">
        <w:r w:rsidR="009F5D97">
          <w:rPr>
            <w:rFonts w:ascii="Calibri" w:hAnsi="Calibri" w:cs="Calibri"/>
            <w:color w:val="000000"/>
            <w:sz w:val="22"/>
            <w:szCs w:val="22"/>
          </w:rPr>
          <w:t xml:space="preserve">the </w:t>
        </w:r>
      </w:ins>
      <w:ins w:id="252" w:author="Adriana Lopes dos Santos" w:date="2018-07-30T12:10:00Z">
        <w:r w:rsidR="009F5D97" w:rsidRPr="009F5D97">
          <w:rPr>
            <w:rFonts w:ascii="Calibri" w:hAnsi="Calibri" w:cs="Calibri"/>
            <w:color w:val="000000"/>
            <w:sz w:val="22"/>
            <w:szCs w:val="22"/>
          </w:rPr>
          <w:t xml:space="preserve">variation </w:t>
        </w:r>
      </w:ins>
      <w:ins w:id="253" w:author="Adriana Lopes dos Santos" w:date="2018-07-30T12:14:00Z">
        <w:r w:rsidR="009F5D97">
          <w:rPr>
            <w:rFonts w:ascii="Calibri" w:hAnsi="Calibri" w:cs="Calibri"/>
            <w:color w:val="000000"/>
            <w:sz w:val="22"/>
            <w:szCs w:val="22"/>
          </w:rPr>
          <w:t>of</w:t>
        </w:r>
      </w:ins>
      <w:ins w:id="254" w:author="Adriana Lopes dos Santos" w:date="2018-07-30T12:10:00Z">
        <w:r w:rsidR="009F5D97" w:rsidRPr="009F5D97">
          <w:rPr>
            <w:rFonts w:ascii="Calibri" w:hAnsi="Calibri" w:cs="Calibri"/>
            <w:color w:val="000000"/>
            <w:sz w:val="22"/>
            <w:szCs w:val="22"/>
          </w:rPr>
          <w:t xml:space="preserve"> phytoplankton </w:t>
        </w:r>
      </w:ins>
      <w:ins w:id="255" w:author="Adriana Lopes dos Santos" w:date="2018-07-30T12:15:00Z">
        <w:r w:rsidR="009F5D97">
          <w:rPr>
            <w:rFonts w:ascii="Calibri" w:hAnsi="Calibri" w:cs="Calibri"/>
            <w:color w:val="000000"/>
            <w:sz w:val="22"/>
            <w:szCs w:val="22"/>
          </w:rPr>
          <w:t>communities’ abundances and their</w:t>
        </w:r>
      </w:ins>
      <w:ins w:id="256" w:author="Adriana Lopes dos Santos" w:date="2018-07-30T12:14:00Z">
        <w:r w:rsidR="009F5D97">
          <w:rPr>
            <w:rFonts w:ascii="Calibri" w:hAnsi="Calibri" w:cs="Calibri"/>
            <w:color w:val="000000"/>
            <w:sz w:val="22"/>
            <w:szCs w:val="22"/>
          </w:rPr>
          <w:t xml:space="preserve"> </w:t>
        </w:r>
      </w:ins>
      <w:ins w:id="257" w:author="Adriana Lopes dos Santos" w:date="2018-07-30T12:10:00Z">
        <w:r w:rsidR="009F5D97" w:rsidRPr="009F5D97">
          <w:rPr>
            <w:rFonts w:ascii="Calibri" w:hAnsi="Calibri" w:cs="Calibri"/>
            <w:color w:val="000000"/>
            <w:sz w:val="22"/>
            <w:szCs w:val="22"/>
          </w:rPr>
          <w:t xml:space="preserve">metabolism </w:t>
        </w:r>
        <w:r w:rsidR="009F5D97" w:rsidRPr="009F5D97">
          <w:rPr>
            <w:rFonts w:ascii="Calibri" w:hAnsi="Calibri" w:cs="Calibri"/>
            <w:i/>
            <w:color w:val="000000"/>
            <w:sz w:val="22"/>
            <w:szCs w:val="22"/>
            <w:rPrChange w:id="258" w:author="Adriana Lopes dos Santos" w:date="2018-07-30T12:11:00Z">
              <w:rPr>
                <w:rFonts w:ascii="Calibri" w:hAnsi="Calibri" w:cs="Calibri"/>
                <w:color w:val="000000"/>
                <w:sz w:val="22"/>
                <w:szCs w:val="22"/>
              </w:rPr>
            </w:rPrChange>
          </w:rPr>
          <w:t>in situ</w:t>
        </w:r>
      </w:ins>
      <w:ins w:id="259" w:author="Adriana Lopes dos Santos" w:date="2018-07-30T12:06:00Z">
        <w:r>
          <w:rPr>
            <w:rFonts w:ascii="Calibri" w:hAnsi="Calibri" w:cs="Calibri"/>
            <w:color w:val="000000"/>
            <w:sz w:val="22"/>
            <w:szCs w:val="22"/>
          </w:rPr>
          <w:t xml:space="preserve">, we will </w:t>
        </w:r>
      </w:ins>
      <w:ins w:id="260" w:author="Adriana Lopes dos Santos" w:date="2018-07-30T12:16:00Z">
        <w:r w:rsidR="009F5D97">
          <w:rPr>
            <w:rFonts w:ascii="Calibri" w:hAnsi="Calibri" w:cs="Calibri"/>
            <w:color w:val="000000"/>
            <w:sz w:val="22"/>
            <w:szCs w:val="22"/>
          </w:rPr>
          <w:t>perform</w:t>
        </w:r>
      </w:ins>
      <w:ins w:id="261" w:author="Adriana Lopes dos Santos" w:date="2018-07-30T12:06:00Z">
        <w:r>
          <w:rPr>
            <w:rFonts w:ascii="Calibri" w:hAnsi="Calibri" w:cs="Calibri"/>
            <w:color w:val="000000"/>
            <w:sz w:val="22"/>
            <w:szCs w:val="22"/>
          </w:rPr>
          <w:t xml:space="preserve"> high-resolution sampling </w:t>
        </w:r>
      </w:ins>
      <w:ins w:id="262" w:author="Adriana Lopes dos Santos" w:date="2018-07-30T12:16:00Z">
        <w:r w:rsidR="009F5D97">
          <w:rPr>
            <w:rFonts w:ascii="Calibri" w:hAnsi="Calibri" w:cs="Calibri"/>
            <w:color w:val="000000"/>
            <w:sz w:val="22"/>
            <w:szCs w:val="22"/>
          </w:rPr>
          <w:t>through the</w:t>
        </w:r>
      </w:ins>
      <w:ins w:id="263" w:author="Adriana Lopes dos Santos" w:date="2018-07-30T12:17:00Z">
        <w:r w:rsidR="009F5D97">
          <w:rPr>
            <w:rFonts w:ascii="Calibri" w:hAnsi="Calibri" w:cs="Calibri"/>
            <w:color w:val="000000"/>
            <w:sz w:val="22"/>
            <w:szCs w:val="22"/>
          </w:rPr>
          <w:t>ir natural diel</w:t>
        </w:r>
      </w:ins>
      <w:ins w:id="264" w:author="Adriana Lopes dos Santos" w:date="2018-07-30T12:16:00Z">
        <w:r w:rsidR="009F5D97">
          <w:rPr>
            <w:rFonts w:ascii="Calibri" w:hAnsi="Calibri" w:cs="Calibri"/>
            <w:color w:val="000000"/>
            <w:sz w:val="22"/>
            <w:szCs w:val="22"/>
          </w:rPr>
          <w:t xml:space="preserve">-cycle </w:t>
        </w:r>
      </w:ins>
      <w:ins w:id="265" w:author="Adriana Lopes dos Santos" w:date="2018-07-30T12:17:00Z">
        <w:r w:rsidR="009F5D97">
          <w:rPr>
            <w:rFonts w:ascii="Calibri" w:hAnsi="Calibri" w:cs="Calibri"/>
            <w:color w:val="000000"/>
            <w:sz w:val="22"/>
            <w:szCs w:val="22"/>
          </w:rPr>
          <w:t xml:space="preserve">in </w:t>
        </w:r>
      </w:ins>
      <w:ins w:id="266" w:author="Adriana Lopes dos Santos" w:date="2018-07-30T12:10:00Z">
        <w:r w:rsidR="009F5D97">
          <w:rPr>
            <w:rFonts w:ascii="Calibri" w:hAnsi="Calibri" w:cs="Calibri"/>
            <w:color w:val="000000"/>
            <w:sz w:val="22"/>
            <w:szCs w:val="22"/>
          </w:rPr>
          <w:t xml:space="preserve">different water masses </w:t>
        </w:r>
      </w:ins>
      <w:ins w:id="267" w:author="Adriana Lopes dos Santos" w:date="2018-07-30T12:11:00Z">
        <w:r w:rsidR="009F5D97">
          <w:rPr>
            <w:rFonts w:ascii="Calibri" w:hAnsi="Calibri" w:cs="Calibri"/>
            <w:color w:val="000000"/>
            <w:sz w:val="22"/>
            <w:szCs w:val="22"/>
          </w:rPr>
          <w:t>and apply meta</w:t>
        </w:r>
      </w:ins>
      <w:ins w:id="268" w:author="Adriana Lopes dos Santos" w:date="2018-07-30T12:17:00Z">
        <w:r w:rsidR="009F5D97">
          <w:rPr>
            <w:rFonts w:ascii="Calibri" w:hAnsi="Calibri" w:cs="Calibri"/>
            <w:color w:val="000000"/>
            <w:sz w:val="22"/>
            <w:szCs w:val="22"/>
          </w:rPr>
          <w:t xml:space="preserve"> </w:t>
        </w:r>
      </w:ins>
      <w:ins w:id="269" w:author="Adriana Lopes dos Santos" w:date="2018-07-30T12:11:00Z">
        <w:r w:rsidR="009F5D97">
          <w:rPr>
            <w:rFonts w:ascii="Calibri" w:hAnsi="Calibri" w:cs="Calibri"/>
            <w:color w:val="000000"/>
            <w:sz w:val="22"/>
            <w:szCs w:val="22"/>
          </w:rPr>
          <w:t>transcriptomic</w:t>
        </w:r>
      </w:ins>
      <w:ins w:id="270" w:author="Adriana Lopes dos Santos" w:date="2018-07-30T12:17:00Z">
        <w:r w:rsidR="007720BD">
          <w:rPr>
            <w:rFonts w:ascii="Calibri" w:hAnsi="Calibri" w:cs="Calibri"/>
            <w:color w:val="000000"/>
            <w:sz w:val="22"/>
            <w:szCs w:val="22"/>
          </w:rPr>
          <w:t xml:space="preserve"> (</w:t>
        </w:r>
        <w:proofErr w:type="spellStart"/>
        <w:r w:rsidR="007720BD">
          <w:rPr>
            <w:rFonts w:ascii="Calibri" w:hAnsi="Calibri" w:cs="Calibri"/>
            <w:color w:val="000000"/>
            <w:sz w:val="22"/>
            <w:szCs w:val="22"/>
          </w:rPr>
          <w:t>metaT</w:t>
        </w:r>
        <w:proofErr w:type="spellEnd"/>
        <w:r w:rsidR="007720BD">
          <w:rPr>
            <w:rFonts w:ascii="Calibri" w:hAnsi="Calibri" w:cs="Calibri"/>
            <w:color w:val="000000"/>
            <w:sz w:val="22"/>
            <w:szCs w:val="22"/>
          </w:rPr>
          <w:t>)</w:t>
        </w:r>
      </w:ins>
      <w:ins w:id="271" w:author="Adriana Lopes dos Santos" w:date="2018-07-30T12:11:00Z">
        <w:r w:rsidR="009F5D97">
          <w:rPr>
            <w:rFonts w:ascii="Calibri" w:hAnsi="Calibri" w:cs="Calibri"/>
            <w:color w:val="000000"/>
            <w:sz w:val="22"/>
            <w:szCs w:val="22"/>
          </w:rPr>
          <w:t xml:space="preserve"> data analysis</w:t>
        </w:r>
      </w:ins>
      <w:ins w:id="272" w:author="Adriana Lopes dos Santos" w:date="2018-07-30T12:14:00Z">
        <w:r w:rsidR="009F5D97">
          <w:rPr>
            <w:rFonts w:ascii="Calibri" w:hAnsi="Calibri" w:cs="Calibri"/>
            <w:color w:val="000000"/>
            <w:sz w:val="22"/>
            <w:szCs w:val="22"/>
          </w:rPr>
          <w:t xml:space="preserve"> to </w:t>
        </w:r>
      </w:ins>
      <w:ins w:id="273" w:author="Adriana Lopes dos Santos" w:date="2018-07-30T12:12:00Z">
        <w:r w:rsidR="009F5D97">
          <w:rPr>
            <w:rFonts w:ascii="Calibri" w:hAnsi="Calibri" w:cs="Calibri"/>
            <w:color w:val="000000"/>
            <w:sz w:val="22"/>
            <w:szCs w:val="22"/>
          </w:rPr>
          <w:t xml:space="preserve">examine the </w:t>
        </w:r>
      </w:ins>
      <w:ins w:id="274" w:author="Adriana Lopes dos Santos" w:date="2018-07-30T12:15:00Z">
        <w:r w:rsidR="009F5D97">
          <w:rPr>
            <w:rFonts w:ascii="Calibri" w:hAnsi="Calibri" w:cs="Calibri"/>
            <w:color w:val="000000"/>
            <w:sz w:val="22"/>
            <w:szCs w:val="22"/>
          </w:rPr>
          <w:t>pathways</w:t>
        </w:r>
      </w:ins>
      <w:ins w:id="275" w:author="Adriana Lopes dos Santos" w:date="2018-07-30T12:12:00Z">
        <w:r w:rsidR="009F5D97">
          <w:rPr>
            <w:rFonts w:ascii="Calibri" w:hAnsi="Calibri" w:cs="Calibri"/>
            <w:color w:val="000000"/>
            <w:sz w:val="22"/>
            <w:szCs w:val="22"/>
          </w:rPr>
          <w:t xml:space="preserve"> that lead to nutrient </w:t>
        </w:r>
      </w:ins>
      <w:ins w:id="276" w:author="Adriana Lopes dos Santos" w:date="2018-07-30T12:16:00Z">
        <w:r w:rsidR="009F5D97">
          <w:rPr>
            <w:rFonts w:ascii="Calibri" w:hAnsi="Calibri" w:cs="Calibri"/>
            <w:color w:val="000000"/>
            <w:sz w:val="22"/>
            <w:szCs w:val="22"/>
          </w:rPr>
          <w:t>acquisition</w:t>
        </w:r>
      </w:ins>
      <w:ins w:id="277" w:author="Adriana Lopes dos Santos" w:date="2018-07-30T12:12:00Z">
        <w:r w:rsidR="009F5D97">
          <w:rPr>
            <w:rFonts w:ascii="Calibri" w:hAnsi="Calibri" w:cs="Calibri"/>
            <w:color w:val="000000"/>
            <w:sz w:val="22"/>
            <w:szCs w:val="22"/>
          </w:rPr>
          <w:t xml:space="preserve"> and growth of key picoplanktonic species. </w:t>
        </w:r>
      </w:ins>
      <w:ins w:id="278" w:author="Adriana Lopes dos Santos" w:date="2018-07-30T12:10:00Z">
        <w:r w:rsidR="009F5D97">
          <w:rPr>
            <w:rFonts w:ascii="Calibri" w:hAnsi="Calibri" w:cs="Calibri"/>
            <w:color w:val="000000"/>
            <w:sz w:val="22"/>
            <w:szCs w:val="22"/>
          </w:rPr>
          <w:t xml:space="preserve"> </w:t>
        </w:r>
      </w:ins>
      <w:del w:id="279" w:author="Adriana Lopes dos Santos" w:date="2018-07-30T12:02:00Z">
        <w:r w:rsidR="00E45FD1" w:rsidRPr="001E34CA" w:rsidDel="001E34CA">
          <w:rPr>
            <w:rFonts w:ascii="Calibri" w:hAnsi="Calibri" w:cs="Calibri"/>
            <w:color w:val="000000"/>
            <w:sz w:val="22"/>
            <w:szCs w:val="22"/>
            <w:rPrChange w:id="280" w:author="Adriana Lopes dos Santos" w:date="2018-07-30T12:02:00Z">
              <w:rPr>
                <w:rFonts w:ascii="Arial" w:hAnsi="Arial" w:cs="Arial"/>
                <w:color w:val="000000"/>
                <w:sz w:val="20"/>
                <w:szCs w:val="20"/>
              </w:rPr>
            </w:rPrChange>
          </w:rPr>
          <w:delText xml:space="preserve"> </w:delText>
        </w:r>
      </w:del>
    </w:p>
    <w:p w14:paraId="131297F6" w14:textId="456E8F9A" w:rsidR="001E34CA" w:rsidRDefault="00E45FD1" w:rsidP="00F92B34">
      <w:pPr>
        <w:pStyle w:val="font8"/>
        <w:spacing w:before="0" w:beforeAutospacing="0" w:after="0" w:afterAutospacing="0"/>
        <w:jc w:val="both"/>
        <w:textAlignment w:val="baseline"/>
        <w:rPr>
          <w:ins w:id="281" w:author="Adriana Lopes dos Santos" w:date="2018-07-30T12:02:00Z"/>
          <w:rFonts w:ascii="Calibri" w:hAnsi="Calibri" w:cs="Calibri"/>
          <w:color w:val="000000"/>
          <w:sz w:val="22"/>
          <w:szCs w:val="22"/>
        </w:rPr>
      </w:pPr>
      <w:r w:rsidRPr="001E34CA">
        <w:rPr>
          <w:rFonts w:ascii="Calibri" w:hAnsi="Calibri" w:cs="Calibri"/>
          <w:color w:val="000000"/>
          <w:sz w:val="22"/>
          <w:szCs w:val="22"/>
          <w:rPrChange w:id="282" w:author="Adriana Lopes dos Santos" w:date="2018-07-30T12:02:00Z">
            <w:rPr>
              <w:rFonts w:ascii="Arial" w:hAnsi="Arial" w:cs="Arial"/>
              <w:color w:val="000000"/>
              <w:sz w:val="20"/>
              <w:szCs w:val="20"/>
            </w:rPr>
          </w:rPrChange>
        </w:rPr>
        <w:t xml:space="preserve">The project will involve field </w:t>
      </w:r>
      <w:del w:id="283" w:author="Adriana Lopes dos Santos" w:date="2018-07-30T12:16:00Z">
        <w:r w:rsidRPr="001E34CA" w:rsidDel="009F5D97">
          <w:rPr>
            <w:rFonts w:ascii="Calibri" w:hAnsi="Calibri" w:cs="Calibri"/>
            <w:color w:val="000000"/>
            <w:sz w:val="22"/>
            <w:szCs w:val="22"/>
            <w:rPrChange w:id="284" w:author="Adriana Lopes dos Santos" w:date="2018-07-30T12:02:00Z">
              <w:rPr>
                <w:rFonts w:ascii="Arial" w:hAnsi="Arial" w:cs="Arial"/>
                <w:color w:val="000000"/>
                <w:sz w:val="20"/>
                <w:szCs w:val="20"/>
              </w:rPr>
            </w:rPrChange>
          </w:rPr>
          <w:delText xml:space="preserve"> </w:delText>
        </w:r>
      </w:del>
      <w:r w:rsidRPr="001E34CA">
        <w:rPr>
          <w:rFonts w:ascii="Calibri" w:hAnsi="Calibri" w:cs="Calibri"/>
          <w:color w:val="000000"/>
          <w:sz w:val="22"/>
          <w:szCs w:val="22"/>
          <w:rPrChange w:id="285" w:author="Adriana Lopes dos Santos" w:date="2018-07-30T12:02:00Z">
            <w:rPr>
              <w:rFonts w:ascii="Arial" w:hAnsi="Arial" w:cs="Arial"/>
              <w:color w:val="000000"/>
              <w:sz w:val="20"/>
              <w:szCs w:val="20"/>
            </w:rPr>
          </w:rPrChange>
        </w:rPr>
        <w:t>and laboratory studies</w:t>
      </w:r>
      <w:r w:rsidR="00330B31" w:rsidRPr="001E34CA">
        <w:rPr>
          <w:rFonts w:ascii="Calibri" w:hAnsi="Calibri" w:cs="Calibri"/>
          <w:color w:val="000000"/>
          <w:sz w:val="22"/>
          <w:szCs w:val="22"/>
          <w:rPrChange w:id="286" w:author="Adriana Lopes dos Santos" w:date="2018-07-30T12:02:00Z">
            <w:rPr>
              <w:rFonts w:ascii="Arial" w:hAnsi="Arial" w:cs="Arial"/>
              <w:color w:val="000000"/>
              <w:sz w:val="20"/>
              <w:szCs w:val="20"/>
            </w:rPr>
          </w:rPrChange>
        </w:rPr>
        <w:t xml:space="preserve">. </w:t>
      </w:r>
      <w:del w:id="287" w:author="Adriana Lopes dos Santos" w:date="2018-07-30T12:16:00Z">
        <w:r w:rsidR="00330B31" w:rsidRPr="001E34CA" w:rsidDel="009F5D97">
          <w:rPr>
            <w:rFonts w:ascii="Calibri" w:hAnsi="Calibri" w:cs="Calibri"/>
            <w:color w:val="000000"/>
            <w:sz w:val="22"/>
            <w:szCs w:val="22"/>
            <w:rPrChange w:id="288" w:author="Adriana Lopes dos Santos" w:date="2018-07-30T12:02:00Z">
              <w:rPr>
                <w:rFonts w:ascii="Arial" w:hAnsi="Arial" w:cs="Arial"/>
                <w:color w:val="000000"/>
                <w:sz w:val="20"/>
                <w:szCs w:val="20"/>
              </w:rPr>
            </w:rPrChange>
          </w:rPr>
          <w:delText>It will also involve the</w:delText>
        </w:r>
        <w:r w:rsidRPr="001E34CA" w:rsidDel="009F5D97">
          <w:rPr>
            <w:rFonts w:ascii="Calibri" w:hAnsi="Calibri" w:cs="Calibri"/>
            <w:color w:val="000000"/>
            <w:sz w:val="22"/>
            <w:szCs w:val="22"/>
            <w:rPrChange w:id="289" w:author="Adriana Lopes dos Santos" w:date="2018-07-30T12:02:00Z">
              <w:rPr>
                <w:rFonts w:ascii="Arial" w:hAnsi="Arial" w:cs="Arial"/>
                <w:color w:val="000000"/>
                <w:sz w:val="20"/>
                <w:szCs w:val="20"/>
              </w:rPr>
            </w:rPrChange>
          </w:rPr>
          <w:delText xml:space="preserve"> application of omics methods to understand marine picoplanktonic communities.</w:delText>
        </w:r>
        <w:r w:rsidR="00BB7EE7" w:rsidRPr="001E34CA" w:rsidDel="009F5D97">
          <w:rPr>
            <w:rFonts w:ascii="Calibri" w:hAnsi="Calibri" w:cs="Calibri"/>
            <w:color w:val="000000"/>
            <w:sz w:val="22"/>
            <w:szCs w:val="22"/>
            <w:rPrChange w:id="290" w:author="Adriana Lopes dos Santos" w:date="2018-07-30T12:02:00Z">
              <w:rPr>
                <w:rFonts w:ascii="Arial" w:hAnsi="Arial" w:cs="Arial"/>
                <w:color w:val="000000"/>
                <w:sz w:val="20"/>
                <w:szCs w:val="20"/>
              </w:rPr>
            </w:rPrChange>
          </w:rPr>
          <w:delText xml:space="preserve"> </w:delText>
        </w:r>
      </w:del>
    </w:p>
    <w:p w14:paraId="684C64F0" w14:textId="1DEFC984" w:rsidR="00BB7EE7" w:rsidRPr="001E34CA" w:rsidRDefault="00BB7EE7" w:rsidP="00F92B34">
      <w:pPr>
        <w:pStyle w:val="font8"/>
        <w:spacing w:before="0" w:beforeAutospacing="0" w:after="0" w:afterAutospacing="0"/>
        <w:jc w:val="both"/>
        <w:textAlignment w:val="baseline"/>
        <w:rPr>
          <w:rFonts w:ascii="Calibri" w:hAnsi="Calibri" w:cs="Calibri"/>
          <w:color w:val="000000"/>
          <w:sz w:val="22"/>
          <w:szCs w:val="22"/>
          <w:rPrChange w:id="291" w:author="Adriana Lopes dos Santos" w:date="2018-07-30T12:02:00Z">
            <w:rPr>
              <w:rFonts w:ascii="Arial" w:hAnsi="Arial" w:cs="Arial"/>
              <w:color w:val="000000"/>
              <w:sz w:val="20"/>
              <w:szCs w:val="20"/>
            </w:rPr>
          </w:rPrChange>
        </w:rPr>
      </w:pPr>
      <w:r w:rsidRPr="001E34CA">
        <w:rPr>
          <w:rFonts w:ascii="Calibri" w:hAnsi="Calibri" w:cs="Calibri"/>
          <w:color w:val="000000"/>
          <w:sz w:val="22"/>
          <w:szCs w:val="22"/>
          <w:rPrChange w:id="292" w:author="Adriana Lopes dos Santos" w:date="2018-07-30T12:02:00Z">
            <w:rPr>
              <w:rFonts w:ascii="Arial" w:hAnsi="Arial" w:cs="Arial"/>
              <w:color w:val="000000"/>
              <w:sz w:val="20"/>
              <w:szCs w:val="20"/>
            </w:rPr>
          </w:rPrChange>
        </w:rPr>
        <w:t xml:space="preserve">Lab experience and/or </w:t>
      </w:r>
      <w:r w:rsidR="00555862" w:rsidRPr="001E34CA">
        <w:rPr>
          <w:rFonts w:ascii="Calibri" w:hAnsi="Calibri" w:cs="Calibri"/>
          <w:color w:val="000000"/>
          <w:sz w:val="22"/>
          <w:szCs w:val="22"/>
          <w:rPrChange w:id="293" w:author="Adriana Lopes dos Santos" w:date="2018-07-30T12:02:00Z">
            <w:rPr>
              <w:rFonts w:ascii="Arial" w:hAnsi="Arial" w:cs="Arial"/>
              <w:color w:val="000000"/>
              <w:sz w:val="20"/>
              <w:szCs w:val="20"/>
            </w:rPr>
          </w:rPrChange>
        </w:rPr>
        <w:t xml:space="preserve">computing skills will be considered favorably. </w:t>
      </w:r>
      <w:r w:rsidRPr="001E34CA">
        <w:rPr>
          <w:rFonts w:ascii="Calibri" w:hAnsi="Calibri" w:cs="Calibri"/>
          <w:color w:val="000000"/>
          <w:sz w:val="22"/>
          <w:szCs w:val="22"/>
          <w:rPrChange w:id="294" w:author="Adriana Lopes dos Santos" w:date="2018-07-30T12:02:00Z">
            <w:rPr>
              <w:rFonts w:ascii="Arial" w:hAnsi="Arial" w:cs="Arial"/>
              <w:color w:val="000000"/>
              <w:sz w:val="20"/>
              <w:szCs w:val="20"/>
            </w:rPr>
          </w:rPrChange>
        </w:rPr>
        <w:t xml:space="preserve"> Geeks </w:t>
      </w:r>
      <w:r w:rsidR="00555862" w:rsidRPr="001E34CA">
        <w:rPr>
          <w:rFonts w:ascii="Calibri" w:hAnsi="Calibri" w:cs="Calibri"/>
          <w:color w:val="000000"/>
          <w:sz w:val="22"/>
          <w:szCs w:val="22"/>
          <w:rPrChange w:id="295" w:author="Adriana Lopes dos Santos" w:date="2018-07-30T12:02:00Z">
            <w:rPr>
              <w:rFonts w:ascii="Arial" w:hAnsi="Arial" w:cs="Arial"/>
              <w:color w:val="000000"/>
              <w:sz w:val="20"/>
              <w:szCs w:val="20"/>
            </w:rPr>
          </w:rPrChange>
        </w:rPr>
        <w:t xml:space="preserve">with love for microbes are </w:t>
      </w:r>
      <w:r w:rsidRPr="001E34CA">
        <w:rPr>
          <w:rFonts w:ascii="Calibri" w:hAnsi="Calibri" w:cs="Calibri"/>
          <w:color w:val="000000"/>
          <w:sz w:val="22"/>
          <w:szCs w:val="22"/>
          <w:rPrChange w:id="296" w:author="Adriana Lopes dos Santos" w:date="2018-07-30T12:02:00Z">
            <w:rPr>
              <w:rFonts w:ascii="Arial" w:hAnsi="Arial" w:cs="Arial"/>
              <w:color w:val="000000"/>
              <w:sz w:val="20"/>
              <w:szCs w:val="20"/>
            </w:rPr>
          </w:rPrChange>
        </w:rPr>
        <w:t>welcome! </w:t>
      </w:r>
      <w:commentRangeEnd w:id="217"/>
      <w:r w:rsidR="00330B31" w:rsidRPr="001E34CA">
        <w:rPr>
          <w:rStyle w:val="CommentReference"/>
          <w:rFonts w:ascii="Calibri" w:eastAsiaTheme="minorHAnsi" w:hAnsi="Calibri" w:cs="Calibri"/>
          <w:sz w:val="22"/>
          <w:szCs w:val="22"/>
          <w:rPrChange w:id="297" w:author="Adriana Lopes dos Santos" w:date="2018-07-30T12:02:00Z">
            <w:rPr>
              <w:rStyle w:val="CommentReference"/>
              <w:rFonts w:asciiTheme="minorHAnsi" w:eastAsiaTheme="minorHAnsi" w:hAnsiTheme="minorHAnsi" w:cstheme="minorBidi"/>
            </w:rPr>
          </w:rPrChange>
        </w:rPr>
        <w:commentReference w:id="217"/>
      </w:r>
    </w:p>
    <w:p w14:paraId="55C94AB7" w14:textId="77777777" w:rsidR="00E45FD1" w:rsidRDefault="00E45FD1" w:rsidP="00E45FD1">
      <w:pPr>
        <w:pStyle w:val="font8"/>
        <w:spacing w:before="0" w:beforeAutospacing="0" w:after="0" w:afterAutospacing="0"/>
        <w:textAlignment w:val="baseline"/>
        <w:rPr>
          <w:rFonts w:ascii="Arial" w:hAnsi="Arial" w:cs="Arial"/>
          <w:color w:val="000000"/>
          <w:sz w:val="20"/>
          <w:szCs w:val="20"/>
        </w:rPr>
      </w:pPr>
    </w:p>
    <w:p w14:paraId="26442E2A" w14:textId="43F86609" w:rsidR="00555862" w:rsidRDefault="0049495F" w:rsidP="00F92B34">
      <w:pPr>
        <w:pStyle w:val="Heading4"/>
      </w:pPr>
      <w:r>
        <w:t>T</w:t>
      </w:r>
      <w:r>
        <w:t>he Asian School of Environment</w:t>
      </w:r>
      <w:r w:rsidDel="0049495F">
        <w:t xml:space="preserve"> </w:t>
      </w:r>
    </w:p>
    <w:p w14:paraId="20ABD960" w14:textId="76754DFA" w:rsidR="00555862" w:rsidRPr="007720BD" w:rsidRDefault="00555862" w:rsidP="00555862">
      <w:pPr>
        <w:pStyle w:val="font8"/>
        <w:spacing w:before="0" w:beforeAutospacing="0" w:after="0" w:afterAutospacing="0"/>
        <w:textAlignment w:val="baseline"/>
        <w:rPr>
          <w:rFonts w:asciiTheme="minorHAnsi" w:hAnsiTheme="minorHAnsi" w:cstheme="minorHAnsi"/>
          <w:color w:val="000000"/>
          <w:sz w:val="22"/>
          <w:szCs w:val="22"/>
          <w:rPrChange w:id="298" w:author="Adriana Lopes dos Santos" w:date="2018-07-30T12:18:00Z">
            <w:rPr>
              <w:rFonts w:ascii="Arial" w:hAnsi="Arial" w:cs="Arial"/>
              <w:color w:val="000000"/>
              <w:sz w:val="20"/>
              <w:szCs w:val="20"/>
            </w:rPr>
          </w:rPrChange>
        </w:rPr>
      </w:pPr>
      <w:r w:rsidRPr="007720BD">
        <w:rPr>
          <w:rFonts w:asciiTheme="minorHAnsi" w:hAnsiTheme="minorHAnsi" w:cstheme="minorHAnsi"/>
          <w:color w:val="000000"/>
          <w:sz w:val="22"/>
          <w:szCs w:val="22"/>
          <w:rPrChange w:id="299" w:author="Adriana Lopes dos Santos" w:date="2018-07-30T12:18:00Z">
            <w:rPr>
              <w:rFonts w:ascii="Arial" w:hAnsi="Arial" w:cs="Arial"/>
              <w:color w:val="000000"/>
              <w:sz w:val="20"/>
              <w:szCs w:val="20"/>
            </w:rPr>
          </w:rPrChange>
        </w:rPr>
        <w:t xml:space="preserve">The Asian School of the Environment (ASE) is part of the Nanyang technological University (NTU). </w:t>
      </w:r>
      <w:r w:rsidRPr="007720BD">
        <w:rPr>
          <w:rFonts w:asciiTheme="minorHAnsi" w:hAnsiTheme="minorHAnsi" w:cstheme="minorHAnsi"/>
          <w:color w:val="000000"/>
          <w:sz w:val="22"/>
          <w:szCs w:val="22"/>
          <w:rPrChange w:id="300" w:author="Adriana Lopes dos Santos" w:date="2018-07-30T12:18:00Z">
            <w:rPr>
              <w:rFonts w:ascii="Arial" w:hAnsi="Arial" w:cs="Arial"/>
              <w:color w:val="000000"/>
              <w:sz w:val="21"/>
              <w:szCs w:val="21"/>
            </w:rPr>
          </w:rPrChange>
        </w:rPr>
        <w:t>Nanyang Technological University is a young and research-driven university</w:t>
      </w:r>
      <w:ins w:id="301" w:author="Adriana Lopes dos Santos" w:date="2018-07-30T12:01:00Z">
        <w:r w:rsidR="001E34CA" w:rsidRPr="007720BD">
          <w:rPr>
            <w:rFonts w:asciiTheme="minorHAnsi" w:hAnsiTheme="minorHAnsi" w:cstheme="minorHAnsi"/>
            <w:color w:val="000000"/>
            <w:sz w:val="22"/>
            <w:szCs w:val="22"/>
            <w:rPrChange w:id="302" w:author="Adriana Lopes dos Santos" w:date="2018-07-30T12:18:00Z">
              <w:rPr>
                <w:rFonts w:ascii="Arial" w:hAnsi="Arial" w:cs="Arial"/>
                <w:color w:val="000000"/>
                <w:sz w:val="21"/>
                <w:szCs w:val="21"/>
              </w:rPr>
            </w:rPrChange>
          </w:rPr>
          <w:t>,</w:t>
        </w:r>
      </w:ins>
      <w:del w:id="303" w:author="Adriana Lopes dos Santos" w:date="2018-07-30T12:01:00Z">
        <w:r w:rsidRPr="007720BD" w:rsidDel="001E34CA">
          <w:rPr>
            <w:rFonts w:asciiTheme="minorHAnsi" w:hAnsiTheme="minorHAnsi" w:cstheme="minorHAnsi"/>
            <w:color w:val="000000"/>
            <w:sz w:val="22"/>
            <w:szCs w:val="22"/>
            <w:rPrChange w:id="304" w:author="Adriana Lopes dos Santos" w:date="2018-07-30T12:18:00Z">
              <w:rPr>
                <w:rFonts w:ascii="Arial" w:hAnsi="Arial" w:cs="Arial"/>
                <w:color w:val="000000"/>
                <w:sz w:val="21"/>
                <w:szCs w:val="21"/>
              </w:rPr>
            </w:rPrChange>
          </w:rPr>
          <w:delText>.</w:delText>
        </w:r>
      </w:del>
      <w:r w:rsidRPr="007720BD">
        <w:rPr>
          <w:rFonts w:asciiTheme="minorHAnsi" w:hAnsiTheme="minorHAnsi" w:cstheme="minorHAnsi"/>
          <w:color w:val="000000"/>
          <w:sz w:val="22"/>
          <w:szCs w:val="22"/>
          <w:rPrChange w:id="305" w:author="Adriana Lopes dos Santos" w:date="2018-07-30T12:18:00Z">
            <w:rPr>
              <w:rFonts w:ascii="Arial" w:hAnsi="Arial" w:cs="Arial"/>
              <w:color w:val="000000"/>
              <w:sz w:val="21"/>
              <w:szCs w:val="21"/>
            </w:rPr>
          </w:rPrChange>
        </w:rPr>
        <w:t xml:space="preserve"> </w:t>
      </w:r>
      <w:del w:id="306" w:author="Adriana Lopes dos Santos" w:date="2018-07-30T12:01:00Z">
        <w:r w:rsidRPr="007720BD" w:rsidDel="001E34CA">
          <w:rPr>
            <w:rFonts w:asciiTheme="minorHAnsi" w:hAnsiTheme="minorHAnsi" w:cstheme="minorHAnsi"/>
            <w:color w:val="000000"/>
            <w:sz w:val="22"/>
            <w:szCs w:val="22"/>
            <w:rPrChange w:id="307" w:author="Adriana Lopes dos Santos" w:date="2018-07-30T12:18:00Z">
              <w:rPr>
                <w:rFonts w:ascii="Arial" w:hAnsi="Arial" w:cs="Arial"/>
                <w:color w:val="000000"/>
                <w:sz w:val="21"/>
                <w:szCs w:val="21"/>
              </w:rPr>
            </w:rPrChange>
          </w:rPr>
          <w:delText xml:space="preserve">It is </w:delText>
        </w:r>
      </w:del>
      <w:r w:rsidRPr="007720BD">
        <w:rPr>
          <w:rFonts w:asciiTheme="minorHAnsi" w:hAnsiTheme="minorHAnsi" w:cstheme="minorHAnsi"/>
          <w:color w:val="000000"/>
          <w:sz w:val="22"/>
          <w:szCs w:val="22"/>
          <w:rPrChange w:id="308" w:author="Adriana Lopes dos Santos" w:date="2018-07-30T12:18:00Z">
            <w:rPr>
              <w:rFonts w:ascii="Arial" w:hAnsi="Arial" w:cs="Arial"/>
              <w:color w:val="000000"/>
              <w:sz w:val="21"/>
              <w:szCs w:val="21"/>
            </w:rPr>
          </w:rPrChange>
        </w:rPr>
        <w:t xml:space="preserve">ranked </w:t>
      </w:r>
      <w:commentRangeStart w:id="309"/>
      <w:del w:id="310" w:author="Adriana Lopes dos Santos" w:date="2018-07-30T11:58:00Z">
        <w:r w:rsidRPr="007720BD" w:rsidDel="001E34CA">
          <w:rPr>
            <w:rFonts w:asciiTheme="minorHAnsi" w:hAnsiTheme="minorHAnsi" w:cstheme="minorHAnsi"/>
            <w:color w:val="000000"/>
            <w:sz w:val="22"/>
            <w:szCs w:val="22"/>
            <w:rPrChange w:id="311" w:author="Adriana Lopes dos Santos" w:date="2018-07-30T12:18:00Z">
              <w:rPr>
                <w:rFonts w:ascii="Arial" w:hAnsi="Arial" w:cs="Arial"/>
                <w:color w:val="000000"/>
                <w:sz w:val="21"/>
                <w:szCs w:val="21"/>
              </w:rPr>
            </w:rPrChange>
          </w:rPr>
          <w:delText>11th</w:delText>
        </w:r>
      </w:del>
      <w:commentRangeEnd w:id="309"/>
      <w:ins w:id="312" w:author="Adriana Lopes dos Santos" w:date="2018-07-30T11:58:00Z">
        <w:r w:rsidR="001E34CA" w:rsidRPr="007720BD">
          <w:rPr>
            <w:rFonts w:asciiTheme="minorHAnsi" w:hAnsiTheme="minorHAnsi" w:cstheme="minorHAnsi"/>
            <w:color w:val="000000"/>
            <w:sz w:val="22"/>
            <w:szCs w:val="22"/>
            <w:rPrChange w:id="313" w:author="Adriana Lopes dos Santos" w:date="2018-07-30T12:18:00Z">
              <w:rPr>
                <w:rFonts w:ascii="Arial" w:hAnsi="Arial" w:cs="Arial"/>
                <w:color w:val="000000"/>
                <w:sz w:val="21"/>
                <w:szCs w:val="21"/>
              </w:rPr>
            </w:rPrChange>
          </w:rPr>
          <w:t>1</w:t>
        </w:r>
        <w:r w:rsidR="001E34CA" w:rsidRPr="007720BD">
          <w:rPr>
            <w:rFonts w:asciiTheme="minorHAnsi" w:hAnsiTheme="minorHAnsi" w:cstheme="minorHAnsi"/>
            <w:color w:val="000000"/>
            <w:sz w:val="22"/>
            <w:szCs w:val="22"/>
            <w:rPrChange w:id="314" w:author="Adriana Lopes dos Santos" w:date="2018-07-30T12:18:00Z">
              <w:rPr>
                <w:rFonts w:ascii="Arial" w:hAnsi="Arial" w:cs="Arial"/>
                <w:color w:val="000000"/>
                <w:sz w:val="21"/>
                <w:szCs w:val="21"/>
              </w:rPr>
            </w:rPrChange>
          </w:rPr>
          <w:t>2</w:t>
        </w:r>
        <w:r w:rsidR="001E34CA" w:rsidRPr="007720BD">
          <w:rPr>
            <w:rFonts w:asciiTheme="minorHAnsi" w:hAnsiTheme="minorHAnsi" w:cstheme="minorHAnsi"/>
            <w:color w:val="000000"/>
            <w:sz w:val="22"/>
            <w:szCs w:val="22"/>
            <w:rPrChange w:id="315" w:author="Adriana Lopes dos Santos" w:date="2018-07-30T12:18:00Z">
              <w:rPr>
                <w:rFonts w:ascii="Arial" w:hAnsi="Arial" w:cs="Arial"/>
                <w:color w:val="000000"/>
                <w:sz w:val="21"/>
                <w:szCs w:val="21"/>
              </w:rPr>
            </w:rPrChange>
          </w:rPr>
          <w:t>th</w:t>
        </w:r>
      </w:ins>
      <w:r w:rsidR="00330B31" w:rsidRPr="007720BD">
        <w:rPr>
          <w:rStyle w:val="CommentReference"/>
          <w:rFonts w:asciiTheme="minorHAnsi" w:eastAsiaTheme="minorHAnsi" w:hAnsiTheme="minorHAnsi" w:cstheme="minorHAnsi"/>
          <w:sz w:val="22"/>
          <w:szCs w:val="22"/>
          <w:rPrChange w:id="316" w:author="Adriana Lopes dos Santos" w:date="2018-07-30T12:18:00Z">
            <w:rPr>
              <w:rStyle w:val="CommentReference"/>
              <w:rFonts w:asciiTheme="minorHAnsi" w:eastAsiaTheme="minorHAnsi" w:hAnsiTheme="minorHAnsi" w:cstheme="minorHAnsi"/>
            </w:rPr>
          </w:rPrChange>
        </w:rPr>
        <w:commentReference w:id="309"/>
      </w:r>
      <w:r w:rsidRPr="007720BD">
        <w:rPr>
          <w:rFonts w:asciiTheme="minorHAnsi" w:hAnsiTheme="minorHAnsi" w:cstheme="minorHAnsi"/>
          <w:color w:val="000000"/>
          <w:sz w:val="22"/>
          <w:szCs w:val="22"/>
          <w:rPrChange w:id="317" w:author="Adriana Lopes dos Santos" w:date="2018-07-30T12:18:00Z">
            <w:rPr>
              <w:rFonts w:ascii="Arial" w:hAnsi="Arial" w:cs="Arial"/>
              <w:color w:val="000000"/>
              <w:sz w:val="21"/>
              <w:szCs w:val="21"/>
            </w:rPr>
          </w:rPrChange>
        </w:rPr>
        <w:t xml:space="preserve"> globally </w:t>
      </w:r>
      <w:ins w:id="318" w:author="Adriana Lopes dos Santos" w:date="2018-07-30T12:01:00Z">
        <w:r w:rsidR="001E34CA" w:rsidRPr="007720BD">
          <w:rPr>
            <w:rFonts w:asciiTheme="minorHAnsi" w:hAnsiTheme="minorHAnsi" w:cstheme="minorHAnsi"/>
            <w:color w:val="000000"/>
            <w:sz w:val="22"/>
            <w:szCs w:val="22"/>
            <w:rPrChange w:id="319" w:author="Adriana Lopes dos Santos" w:date="2018-07-30T12:18:00Z">
              <w:rPr>
                <w:rFonts w:ascii="Arial" w:hAnsi="Arial" w:cs="Arial"/>
                <w:color w:val="000000"/>
                <w:sz w:val="21"/>
                <w:szCs w:val="21"/>
              </w:rPr>
            </w:rPrChange>
          </w:rPr>
          <w:t xml:space="preserve">by the </w:t>
        </w:r>
      </w:ins>
      <w:ins w:id="320" w:author="Adriana Lopes dos Santos" w:date="2018-07-30T11:58:00Z">
        <w:r w:rsidR="001E34CA" w:rsidRPr="007720BD">
          <w:rPr>
            <w:rFonts w:asciiTheme="minorHAnsi" w:hAnsiTheme="minorHAnsi" w:cstheme="minorHAnsi"/>
            <w:color w:val="000000"/>
            <w:sz w:val="22"/>
            <w:szCs w:val="22"/>
            <w:rPrChange w:id="321" w:author="Adriana Lopes dos Santos" w:date="2018-07-30T12:18:00Z">
              <w:rPr>
                <w:rFonts w:ascii="Arial" w:hAnsi="Arial" w:cs="Arial"/>
                <w:color w:val="000000"/>
                <w:sz w:val="21"/>
                <w:szCs w:val="21"/>
              </w:rPr>
            </w:rPrChange>
          </w:rPr>
          <w:t>QS World University Rankings</w:t>
        </w:r>
      </w:ins>
      <w:ins w:id="322" w:author="Adriana Lopes dos Santos" w:date="2018-07-30T12:01:00Z">
        <w:r w:rsidR="001E34CA" w:rsidRPr="007720BD">
          <w:rPr>
            <w:rFonts w:asciiTheme="minorHAnsi" w:hAnsiTheme="minorHAnsi" w:cstheme="minorHAnsi"/>
            <w:color w:val="000000"/>
            <w:sz w:val="22"/>
            <w:szCs w:val="22"/>
            <w:rPrChange w:id="323" w:author="Adriana Lopes dos Santos" w:date="2018-07-30T12:18:00Z">
              <w:rPr>
                <w:rFonts w:ascii="Arial" w:hAnsi="Arial" w:cs="Arial"/>
                <w:color w:val="000000"/>
                <w:sz w:val="21"/>
                <w:szCs w:val="21"/>
              </w:rPr>
            </w:rPrChange>
          </w:rPr>
          <w:t xml:space="preserve">. </w:t>
        </w:r>
      </w:ins>
      <w:del w:id="324" w:author="Adriana Lopes dos Santos" w:date="2018-07-30T12:01:00Z">
        <w:r w:rsidRPr="007720BD" w:rsidDel="001E34CA">
          <w:rPr>
            <w:rFonts w:asciiTheme="minorHAnsi" w:hAnsiTheme="minorHAnsi" w:cstheme="minorHAnsi"/>
            <w:color w:val="000000"/>
            <w:sz w:val="22"/>
            <w:szCs w:val="22"/>
            <w:rPrChange w:id="325" w:author="Adriana Lopes dos Santos" w:date="2018-07-30T12:18:00Z">
              <w:rPr>
                <w:rFonts w:ascii="Arial" w:hAnsi="Arial" w:cs="Arial"/>
                <w:color w:val="000000"/>
                <w:sz w:val="21"/>
                <w:szCs w:val="21"/>
              </w:rPr>
            </w:rPrChange>
          </w:rPr>
          <w:delText xml:space="preserve">and </w:delText>
        </w:r>
        <w:r w:rsidR="00330B31" w:rsidRPr="007720BD" w:rsidDel="001E34CA">
          <w:rPr>
            <w:rFonts w:asciiTheme="minorHAnsi" w:hAnsiTheme="minorHAnsi" w:cstheme="minorHAnsi"/>
            <w:color w:val="000000"/>
            <w:sz w:val="22"/>
            <w:szCs w:val="22"/>
            <w:rPrChange w:id="326" w:author="Adriana Lopes dos Santos" w:date="2018-07-30T12:18:00Z">
              <w:rPr>
                <w:rFonts w:ascii="Arial" w:hAnsi="Arial" w:cs="Arial"/>
                <w:color w:val="000000"/>
                <w:sz w:val="21"/>
                <w:szCs w:val="21"/>
              </w:rPr>
            </w:rPrChange>
          </w:rPr>
          <w:delText xml:space="preserve">is the top </w:delText>
        </w:r>
      </w:del>
      <w:del w:id="327" w:author="Adriana Lopes dos Santos" w:date="2018-07-30T11:55:00Z">
        <w:r w:rsidRPr="007720BD" w:rsidDel="001E34CA">
          <w:rPr>
            <w:rFonts w:asciiTheme="minorHAnsi" w:hAnsiTheme="minorHAnsi" w:cstheme="minorHAnsi"/>
            <w:color w:val="000000"/>
            <w:sz w:val="22"/>
            <w:szCs w:val="22"/>
            <w:rPrChange w:id="328" w:author="Adriana Lopes dos Santos" w:date="2018-07-30T12:18:00Z">
              <w:rPr>
                <w:rFonts w:ascii="Arial" w:hAnsi="Arial" w:cs="Arial"/>
                <w:color w:val="000000"/>
                <w:sz w:val="21"/>
                <w:szCs w:val="21"/>
              </w:rPr>
            </w:rPrChange>
          </w:rPr>
          <w:delText xml:space="preserve"> </w:delText>
        </w:r>
      </w:del>
      <w:del w:id="329" w:author="Adriana Lopes dos Santos" w:date="2018-07-30T12:01:00Z">
        <w:r w:rsidRPr="007720BD" w:rsidDel="001E34CA">
          <w:rPr>
            <w:rFonts w:asciiTheme="minorHAnsi" w:hAnsiTheme="minorHAnsi" w:cstheme="minorHAnsi"/>
            <w:color w:val="000000"/>
            <w:sz w:val="22"/>
            <w:szCs w:val="22"/>
            <w:rPrChange w:id="330" w:author="Adriana Lopes dos Santos" w:date="2018-07-30T12:18:00Z">
              <w:rPr>
                <w:rFonts w:ascii="Arial" w:hAnsi="Arial" w:cs="Arial"/>
                <w:color w:val="000000"/>
                <w:sz w:val="21"/>
                <w:szCs w:val="21"/>
              </w:rPr>
            </w:rPrChange>
          </w:rPr>
          <w:delText>best young universit</w:delText>
        </w:r>
        <w:r w:rsidR="00330B31" w:rsidRPr="007720BD" w:rsidDel="001E34CA">
          <w:rPr>
            <w:rFonts w:asciiTheme="minorHAnsi" w:hAnsiTheme="minorHAnsi" w:cstheme="minorHAnsi"/>
            <w:color w:val="000000"/>
            <w:sz w:val="22"/>
            <w:szCs w:val="22"/>
            <w:rPrChange w:id="331" w:author="Adriana Lopes dos Santos" w:date="2018-07-30T12:18:00Z">
              <w:rPr>
                <w:rFonts w:ascii="Arial" w:hAnsi="Arial" w:cs="Arial"/>
                <w:color w:val="000000"/>
                <w:sz w:val="21"/>
                <w:szCs w:val="21"/>
              </w:rPr>
            </w:rPrChange>
          </w:rPr>
          <w:delText xml:space="preserve">y in the world </w:delText>
        </w:r>
      </w:del>
    </w:p>
    <w:p w14:paraId="7BBF02BA" w14:textId="77777777" w:rsidR="00555862" w:rsidRPr="007720BD" w:rsidRDefault="00555862" w:rsidP="00555862">
      <w:pPr>
        <w:pStyle w:val="font8"/>
        <w:spacing w:before="0" w:beforeAutospacing="0" w:after="0" w:afterAutospacing="0"/>
        <w:textAlignment w:val="baseline"/>
        <w:rPr>
          <w:rFonts w:asciiTheme="minorHAnsi" w:hAnsiTheme="minorHAnsi" w:cstheme="minorHAnsi"/>
          <w:color w:val="000000"/>
          <w:sz w:val="22"/>
          <w:szCs w:val="22"/>
          <w:rPrChange w:id="332" w:author="Adriana Lopes dos Santos" w:date="2018-07-30T12:18:00Z">
            <w:rPr>
              <w:rFonts w:ascii="Arial" w:hAnsi="Arial" w:cs="Arial"/>
              <w:color w:val="000000"/>
              <w:sz w:val="20"/>
              <w:szCs w:val="20"/>
            </w:rPr>
          </w:rPrChange>
        </w:rPr>
      </w:pPr>
    </w:p>
    <w:p w14:paraId="69D88504" w14:textId="53F228FA" w:rsidR="00555862" w:rsidRPr="007720BD" w:rsidRDefault="00555862" w:rsidP="00555862">
      <w:pPr>
        <w:pStyle w:val="font8"/>
        <w:spacing w:before="0" w:beforeAutospacing="0" w:after="0" w:afterAutospacing="0"/>
        <w:textAlignment w:val="baseline"/>
        <w:rPr>
          <w:rFonts w:asciiTheme="minorHAnsi" w:hAnsiTheme="minorHAnsi" w:cstheme="minorHAnsi"/>
          <w:color w:val="000000"/>
          <w:sz w:val="22"/>
          <w:szCs w:val="22"/>
          <w:rPrChange w:id="333" w:author="Adriana Lopes dos Santos" w:date="2018-07-30T12:18:00Z">
            <w:rPr>
              <w:rFonts w:ascii="Arial" w:hAnsi="Arial" w:cs="Arial"/>
              <w:color w:val="000000"/>
              <w:sz w:val="20"/>
              <w:szCs w:val="20"/>
            </w:rPr>
          </w:rPrChange>
        </w:rPr>
      </w:pPr>
      <w:r w:rsidRPr="007720BD">
        <w:rPr>
          <w:rFonts w:asciiTheme="minorHAnsi" w:hAnsiTheme="minorHAnsi" w:cstheme="minorHAnsi"/>
          <w:color w:val="000000"/>
          <w:sz w:val="22"/>
          <w:szCs w:val="22"/>
          <w:rPrChange w:id="334" w:author="Adriana Lopes dos Santos" w:date="2018-07-30T12:18:00Z">
            <w:rPr>
              <w:rFonts w:ascii="Arial" w:hAnsi="Arial" w:cs="Arial"/>
              <w:color w:val="000000"/>
              <w:sz w:val="20"/>
              <w:szCs w:val="20"/>
            </w:rPr>
          </w:rPrChange>
        </w:rPr>
        <w:t xml:space="preserve">The ASE is an interdisciplinary School research </w:t>
      </w:r>
      <w:r w:rsidR="00330B31" w:rsidRPr="007720BD">
        <w:rPr>
          <w:rFonts w:asciiTheme="minorHAnsi" w:hAnsiTheme="minorHAnsi" w:cstheme="minorHAnsi"/>
          <w:color w:val="000000"/>
          <w:sz w:val="22"/>
          <w:szCs w:val="22"/>
          <w:rPrChange w:id="335" w:author="Adriana Lopes dos Santos" w:date="2018-07-30T12:18:00Z">
            <w:rPr>
              <w:rFonts w:ascii="Arial" w:hAnsi="Arial" w:cs="Arial"/>
              <w:color w:val="000000"/>
              <w:sz w:val="20"/>
              <w:szCs w:val="20"/>
            </w:rPr>
          </w:rPrChange>
        </w:rPr>
        <w:t xml:space="preserve">focusing </w:t>
      </w:r>
      <w:r w:rsidRPr="007720BD">
        <w:rPr>
          <w:rFonts w:asciiTheme="minorHAnsi" w:hAnsiTheme="minorHAnsi" w:cstheme="minorHAnsi"/>
          <w:color w:val="000000"/>
          <w:sz w:val="22"/>
          <w:szCs w:val="22"/>
          <w:rPrChange w:id="336" w:author="Adriana Lopes dos Santos" w:date="2018-07-30T12:18:00Z">
            <w:rPr>
              <w:rFonts w:ascii="Arial" w:hAnsi="Arial" w:cs="Arial"/>
              <w:color w:val="000000"/>
              <w:sz w:val="20"/>
              <w:szCs w:val="20"/>
            </w:rPr>
          </w:rPrChange>
        </w:rPr>
        <w:t xml:space="preserve">on Asian environmental challenges. The ASE integrates earth and environmental life science, ecology, engineering and technology, human ecology, humanities, and the social sciences to address key issues of the environment and sustainability. The </w:t>
      </w:r>
      <w:proofErr w:type="spellStart"/>
      <w:proofErr w:type="gramStart"/>
      <w:r w:rsidRPr="007720BD">
        <w:rPr>
          <w:rFonts w:asciiTheme="minorHAnsi" w:hAnsiTheme="minorHAnsi" w:cstheme="minorHAnsi"/>
          <w:color w:val="000000"/>
          <w:sz w:val="22"/>
          <w:szCs w:val="22"/>
          <w:rPrChange w:id="337" w:author="Adriana Lopes dos Santos" w:date="2018-07-30T12:18:00Z">
            <w:rPr>
              <w:rFonts w:ascii="Arial" w:hAnsi="Arial" w:cs="Arial"/>
              <w:color w:val="000000"/>
              <w:sz w:val="20"/>
              <w:szCs w:val="20"/>
            </w:rPr>
          </w:rPrChange>
        </w:rPr>
        <w:t>Ph.D</w:t>
      </w:r>
      <w:proofErr w:type="spellEnd"/>
      <w:proofErr w:type="gramEnd"/>
      <w:r w:rsidRPr="007720BD">
        <w:rPr>
          <w:rFonts w:asciiTheme="minorHAnsi" w:hAnsiTheme="minorHAnsi" w:cstheme="minorHAnsi"/>
          <w:color w:val="000000"/>
          <w:sz w:val="22"/>
          <w:szCs w:val="22"/>
          <w:rPrChange w:id="338" w:author="Adriana Lopes dos Santos" w:date="2018-07-30T12:18:00Z">
            <w:rPr>
              <w:rFonts w:ascii="Arial" w:hAnsi="Arial" w:cs="Arial"/>
              <w:color w:val="000000"/>
              <w:sz w:val="20"/>
              <w:szCs w:val="20"/>
            </w:rPr>
          </w:rPrChange>
        </w:rPr>
        <w:t xml:space="preserve"> is designed to be completed with 4 years of study.  </w:t>
      </w:r>
    </w:p>
    <w:p w14:paraId="3273D693" w14:textId="77777777" w:rsidR="00DC2A95" w:rsidRPr="007720BD" w:rsidRDefault="00DC2A95" w:rsidP="00DC2A95">
      <w:pPr>
        <w:pStyle w:val="font8"/>
        <w:spacing w:before="0" w:beforeAutospacing="0" w:after="0" w:afterAutospacing="0"/>
        <w:textAlignment w:val="baseline"/>
        <w:rPr>
          <w:rFonts w:asciiTheme="minorHAnsi" w:hAnsiTheme="minorHAnsi" w:cstheme="minorHAnsi"/>
          <w:color w:val="000000"/>
          <w:sz w:val="22"/>
          <w:szCs w:val="22"/>
          <w:rPrChange w:id="339" w:author="Adriana Lopes dos Santos" w:date="2018-07-30T12:18:00Z">
            <w:rPr>
              <w:rFonts w:ascii="Arial" w:hAnsi="Arial" w:cs="Arial"/>
              <w:color w:val="000000"/>
              <w:sz w:val="20"/>
              <w:szCs w:val="20"/>
            </w:rPr>
          </w:rPrChange>
        </w:rPr>
      </w:pPr>
    </w:p>
    <w:p w14:paraId="20FBA35D" w14:textId="77777777" w:rsidR="00555862" w:rsidRDefault="00555862" w:rsidP="00E45FD1">
      <w:pPr>
        <w:pStyle w:val="font8"/>
        <w:spacing w:before="0" w:beforeAutospacing="0" w:after="0" w:afterAutospacing="0"/>
        <w:textAlignment w:val="baseline"/>
        <w:rPr>
          <w:rFonts w:ascii="Arial" w:hAnsi="Arial" w:cs="Arial"/>
          <w:color w:val="000000"/>
          <w:sz w:val="20"/>
          <w:szCs w:val="20"/>
        </w:rPr>
      </w:pPr>
    </w:p>
    <w:p w14:paraId="70B6F814" w14:textId="7CBA3FC7" w:rsidR="00E45FD1" w:rsidRDefault="00DC2A95" w:rsidP="00F92B34">
      <w:pPr>
        <w:pStyle w:val="Heading4"/>
      </w:pPr>
      <w:r>
        <w:lastRenderedPageBreak/>
        <w:t>Criteria</w:t>
      </w:r>
      <w:r w:rsidR="00BB7EE7">
        <w:t xml:space="preserve"> </w:t>
      </w:r>
      <w:r w:rsidR="0049495F">
        <w:t xml:space="preserve">for admission in the </w:t>
      </w:r>
      <w:r w:rsidR="0049495F">
        <w:t>PhD program</w:t>
      </w:r>
    </w:p>
    <w:p w14:paraId="36581A8A" w14:textId="77777777" w:rsidR="00E45FD1" w:rsidRDefault="00E45FD1" w:rsidP="00E45FD1">
      <w:pPr>
        <w:pStyle w:val="font8"/>
        <w:spacing w:before="0" w:beforeAutospacing="0" w:after="0" w:afterAutospacing="0"/>
        <w:textAlignment w:val="baseline"/>
        <w:rPr>
          <w:rFonts w:ascii="Arial" w:hAnsi="Arial" w:cs="Arial"/>
          <w:color w:val="000000"/>
          <w:sz w:val="20"/>
          <w:szCs w:val="20"/>
        </w:rPr>
      </w:pPr>
    </w:p>
    <w:p w14:paraId="6CFF02F6" w14:textId="77777777" w:rsidR="00E45FD1" w:rsidRPr="00503F4A" w:rsidRDefault="00E45FD1" w:rsidP="00E45FD1">
      <w:pPr>
        <w:pStyle w:val="font8"/>
        <w:spacing w:before="0" w:beforeAutospacing="0" w:after="0" w:afterAutospacing="0"/>
        <w:textAlignment w:val="baseline"/>
        <w:rPr>
          <w:rFonts w:asciiTheme="minorHAnsi" w:hAnsiTheme="minorHAnsi" w:cstheme="minorHAnsi"/>
          <w:color w:val="000000"/>
          <w:sz w:val="22"/>
          <w:szCs w:val="22"/>
        </w:rPr>
      </w:pPr>
      <w:r w:rsidRPr="00503F4A">
        <w:rPr>
          <w:rFonts w:asciiTheme="minorHAnsi" w:hAnsiTheme="minorHAnsi" w:cstheme="minorHAnsi"/>
          <w:color w:val="000000"/>
          <w:sz w:val="22"/>
          <w:szCs w:val="22"/>
        </w:rPr>
        <w:t xml:space="preserve">The minimum requirement for admission is a </w:t>
      </w:r>
      <w:proofErr w:type="gramStart"/>
      <w:r w:rsidRPr="00503F4A">
        <w:rPr>
          <w:rFonts w:asciiTheme="minorHAnsi" w:hAnsiTheme="minorHAnsi" w:cstheme="minorHAnsi"/>
          <w:color w:val="000000"/>
          <w:sz w:val="22"/>
          <w:szCs w:val="22"/>
        </w:rPr>
        <w:t>Bachelor’s</w:t>
      </w:r>
      <w:proofErr w:type="gramEnd"/>
      <w:r w:rsidRPr="00503F4A">
        <w:rPr>
          <w:rFonts w:asciiTheme="minorHAnsi" w:hAnsiTheme="minorHAnsi" w:cstheme="minorHAnsi"/>
          <w:color w:val="000000"/>
          <w:sz w:val="22"/>
          <w:szCs w:val="22"/>
        </w:rPr>
        <w:t xml:space="preserve"> degree with 2nd Class Honors Upper</w:t>
      </w:r>
      <w:r w:rsidR="00BB7EE7" w:rsidRPr="00503F4A">
        <w:rPr>
          <w:rFonts w:asciiTheme="minorHAnsi" w:hAnsiTheme="minorHAnsi" w:cstheme="minorHAnsi"/>
          <w:color w:val="000000"/>
          <w:sz w:val="22"/>
          <w:szCs w:val="22"/>
        </w:rPr>
        <w:t>.</w:t>
      </w:r>
    </w:p>
    <w:p w14:paraId="0E21879D" w14:textId="77777777" w:rsidR="00E45FD1" w:rsidRPr="00503F4A" w:rsidRDefault="00E45FD1" w:rsidP="00E45FD1">
      <w:pPr>
        <w:pStyle w:val="font8"/>
        <w:spacing w:after="0"/>
        <w:textAlignment w:val="baseline"/>
        <w:rPr>
          <w:rFonts w:asciiTheme="minorHAnsi" w:hAnsiTheme="minorHAnsi" w:cstheme="minorHAnsi"/>
          <w:color w:val="000000"/>
          <w:sz w:val="22"/>
          <w:szCs w:val="22"/>
        </w:rPr>
      </w:pPr>
      <w:r w:rsidRPr="00503F4A">
        <w:rPr>
          <w:rFonts w:asciiTheme="minorHAnsi" w:hAnsiTheme="minorHAnsi" w:cstheme="minorHAnsi"/>
          <w:color w:val="000000"/>
          <w:sz w:val="22"/>
          <w:szCs w:val="22"/>
        </w:rPr>
        <w:t xml:space="preserve">All applicants are required to submit their GRE or GATE </w:t>
      </w:r>
      <w:r w:rsidR="00BB7EE7" w:rsidRPr="00503F4A">
        <w:rPr>
          <w:rFonts w:asciiTheme="minorHAnsi" w:hAnsiTheme="minorHAnsi" w:cstheme="minorHAnsi"/>
          <w:color w:val="000000"/>
          <w:sz w:val="22"/>
          <w:szCs w:val="22"/>
        </w:rPr>
        <w:t>test scores which</w:t>
      </w:r>
      <w:r w:rsidRPr="00503F4A">
        <w:rPr>
          <w:rFonts w:asciiTheme="minorHAnsi" w:hAnsiTheme="minorHAnsi" w:cstheme="minorHAnsi"/>
          <w:color w:val="000000"/>
          <w:sz w:val="22"/>
          <w:szCs w:val="22"/>
        </w:rPr>
        <w:t xml:space="preserve"> must be within 5 years or less from the date of application. Special arrangements can be made for selected applicants to sit for Technical Proficiency Test (TPT) in place of GRE.</w:t>
      </w:r>
    </w:p>
    <w:p w14:paraId="375C4968" w14:textId="77777777" w:rsidR="00E45FD1" w:rsidRPr="00503F4A" w:rsidRDefault="00E45FD1" w:rsidP="00E45FD1">
      <w:pPr>
        <w:pStyle w:val="font8"/>
        <w:spacing w:after="0"/>
        <w:textAlignment w:val="baseline"/>
        <w:rPr>
          <w:rFonts w:asciiTheme="minorHAnsi" w:hAnsiTheme="minorHAnsi" w:cstheme="minorHAnsi"/>
          <w:color w:val="000000"/>
          <w:sz w:val="22"/>
          <w:szCs w:val="22"/>
        </w:rPr>
      </w:pPr>
      <w:r w:rsidRPr="00503F4A">
        <w:rPr>
          <w:rFonts w:asciiTheme="minorHAnsi" w:hAnsiTheme="minorHAnsi" w:cstheme="minorHAnsi"/>
          <w:color w:val="000000"/>
          <w:sz w:val="22"/>
          <w:szCs w:val="22"/>
        </w:rPr>
        <w:t xml:space="preserve">International applicants for whom English is not their first language are required to submit their TOEFL/IELTS test scores as well. Test </w:t>
      </w:r>
      <w:r w:rsidR="00BB7EE7" w:rsidRPr="00503F4A">
        <w:rPr>
          <w:rFonts w:asciiTheme="minorHAnsi" w:hAnsiTheme="minorHAnsi" w:cstheme="minorHAnsi"/>
          <w:color w:val="000000"/>
          <w:sz w:val="22"/>
          <w:szCs w:val="22"/>
        </w:rPr>
        <w:t xml:space="preserve">dates </w:t>
      </w:r>
      <w:r w:rsidRPr="00503F4A">
        <w:rPr>
          <w:rFonts w:asciiTheme="minorHAnsi" w:hAnsiTheme="minorHAnsi" w:cstheme="minorHAnsi"/>
          <w:color w:val="000000"/>
          <w:sz w:val="22"/>
          <w:szCs w:val="22"/>
        </w:rPr>
        <w:t>must be within 2 years or less from the date of your application. Special arrangements can be made for selected applicants to sit for NTU’s English Proficiency Test (EPT) in place of TOEFL/IELTS.</w:t>
      </w:r>
      <w:r w:rsidR="00BB7EE7" w:rsidRPr="00503F4A">
        <w:rPr>
          <w:rFonts w:asciiTheme="minorHAnsi" w:hAnsiTheme="minorHAnsi" w:cstheme="minorHAnsi"/>
          <w:color w:val="000000"/>
          <w:sz w:val="22"/>
          <w:szCs w:val="22"/>
        </w:rPr>
        <w:t xml:space="preserve"> </w:t>
      </w:r>
    </w:p>
    <w:p w14:paraId="6A78FD89" w14:textId="77777777" w:rsidR="00BB7EE7" w:rsidRPr="00503F4A" w:rsidRDefault="00BB7EE7" w:rsidP="00E45FD1">
      <w:pPr>
        <w:pStyle w:val="font8"/>
        <w:spacing w:after="0"/>
        <w:textAlignment w:val="baseline"/>
        <w:rPr>
          <w:rFonts w:asciiTheme="minorHAnsi" w:hAnsiTheme="minorHAnsi" w:cstheme="minorHAnsi"/>
          <w:color w:val="000000"/>
          <w:sz w:val="22"/>
          <w:szCs w:val="22"/>
        </w:rPr>
      </w:pPr>
      <w:r w:rsidRPr="00503F4A">
        <w:rPr>
          <w:rFonts w:asciiTheme="minorHAnsi" w:hAnsiTheme="minorHAnsi" w:cstheme="minorHAnsi"/>
          <w:color w:val="000000"/>
          <w:sz w:val="22"/>
          <w:szCs w:val="22"/>
        </w:rPr>
        <w:t xml:space="preserve">Bachelor (and if it is case, Master) degrees that are not English should be </w:t>
      </w:r>
      <w:r w:rsidR="00555862" w:rsidRPr="00503F4A">
        <w:rPr>
          <w:rFonts w:asciiTheme="minorHAnsi" w:hAnsiTheme="minorHAnsi" w:cstheme="minorHAnsi"/>
          <w:color w:val="000000"/>
          <w:sz w:val="22"/>
          <w:szCs w:val="22"/>
        </w:rPr>
        <w:t>submitted</w:t>
      </w:r>
      <w:r w:rsidR="00F92B34" w:rsidRPr="00503F4A">
        <w:rPr>
          <w:rFonts w:asciiTheme="minorHAnsi" w:hAnsiTheme="minorHAnsi" w:cstheme="minorHAnsi"/>
          <w:color w:val="000000"/>
          <w:sz w:val="22"/>
          <w:szCs w:val="22"/>
        </w:rPr>
        <w:t xml:space="preserve"> with the </w:t>
      </w:r>
      <w:r w:rsidRPr="00503F4A">
        <w:rPr>
          <w:rFonts w:asciiTheme="minorHAnsi" w:hAnsiTheme="minorHAnsi" w:cstheme="minorHAnsi"/>
          <w:color w:val="000000"/>
          <w:sz w:val="22"/>
          <w:szCs w:val="22"/>
        </w:rPr>
        <w:t xml:space="preserve">English Official translation. </w:t>
      </w:r>
    </w:p>
    <w:p w14:paraId="3EA35A0B" w14:textId="739D49AA" w:rsidR="00555862" w:rsidRDefault="00555862" w:rsidP="00F92B34">
      <w:pPr>
        <w:pStyle w:val="Heading4"/>
      </w:pPr>
      <w:r>
        <w:t>Deadline</w:t>
      </w:r>
      <w:r w:rsidR="00330B31">
        <w:t xml:space="preserve"> for application</w:t>
      </w:r>
    </w:p>
    <w:p w14:paraId="1BC239B5" w14:textId="77777777" w:rsidR="00555862" w:rsidRDefault="00555862" w:rsidP="00E45FD1">
      <w:pPr>
        <w:pStyle w:val="font8"/>
        <w:spacing w:before="0" w:beforeAutospacing="0" w:after="0" w:afterAutospacing="0"/>
        <w:textAlignment w:val="baseline"/>
        <w:rPr>
          <w:rFonts w:ascii="Arial" w:hAnsi="Arial" w:cs="Arial"/>
          <w:color w:val="000000"/>
          <w:sz w:val="20"/>
          <w:szCs w:val="20"/>
        </w:rPr>
      </w:pPr>
    </w:p>
    <w:p w14:paraId="72AE65B2" w14:textId="77777777" w:rsidR="002243F4" w:rsidRDefault="00BB7EE7" w:rsidP="00E45FD1">
      <w:pPr>
        <w:pStyle w:val="font8"/>
        <w:spacing w:before="0" w:beforeAutospacing="0" w:after="0" w:afterAutospacing="0"/>
        <w:textAlignment w:val="baseline"/>
        <w:rPr>
          <w:ins w:id="340" w:author="Adriana Lopes dos Santos" w:date="2018-07-30T12:30:00Z"/>
          <w:rFonts w:ascii="Arial" w:hAnsi="Arial" w:cs="Arial"/>
          <w:color w:val="000000"/>
          <w:sz w:val="20"/>
          <w:szCs w:val="20"/>
        </w:rPr>
      </w:pPr>
      <w:r w:rsidRPr="00E45FD1">
        <w:rPr>
          <w:rFonts w:ascii="Arial" w:hAnsi="Arial" w:cs="Arial"/>
          <w:color w:val="000000"/>
          <w:sz w:val="20"/>
          <w:szCs w:val="20"/>
        </w:rPr>
        <w:t>31st January</w:t>
      </w:r>
      <w:r w:rsidR="00555862">
        <w:rPr>
          <w:rFonts w:ascii="Arial" w:hAnsi="Arial" w:cs="Arial"/>
          <w:color w:val="000000"/>
          <w:sz w:val="20"/>
          <w:szCs w:val="20"/>
        </w:rPr>
        <w:t xml:space="preserve"> 2019</w:t>
      </w:r>
      <w:r w:rsidRPr="00E45FD1">
        <w:rPr>
          <w:rFonts w:ascii="Arial" w:hAnsi="Arial" w:cs="Arial"/>
          <w:color w:val="000000"/>
          <w:sz w:val="20"/>
          <w:szCs w:val="20"/>
        </w:rPr>
        <w:t xml:space="preserve"> </w:t>
      </w:r>
      <w:r w:rsidR="00330B31">
        <w:rPr>
          <w:rFonts w:ascii="Arial" w:hAnsi="Arial" w:cs="Arial"/>
          <w:color w:val="000000"/>
          <w:sz w:val="20"/>
          <w:szCs w:val="20"/>
        </w:rPr>
        <w:t>to start in</w:t>
      </w:r>
      <w:r w:rsidR="00330B31" w:rsidRPr="00E45FD1">
        <w:rPr>
          <w:rFonts w:ascii="Arial" w:hAnsi="Arial" w:cs="Arial"/>
          <w:color w:val="000000"/>
          <w:sz w:val="20"/>
          <w:szCs w:val="20"/>
        </w:rPr>
        <w:t xml:space="preserve"> </w:t>
      </w:r>
      <w:r w:rsidRPr="00E45FD1">
        <w:rPr>
          <w:rFonts w:ascii="Arial" w:hAnsi="Arial" w:cs="Arial"/>
          <w:color w:val="000000"/>
          <w:sz w:val="20"/>
          <w:szCs w:val="20"/>
        </w:rPr>
        <w:t>August</w:t>
      </w:r>
      <w:r w:rsidR="00555862">
        <w:rPr>
          <w:rFonts w:ascii="Arial" w:hAnsi="Arial" w:cs="Arial"/>
          <w:color w:val="000000"/>
          <w:sz w:val="20"/>
          <w:szCs w:val="20"/>
        </w:rPr>
        <w:t xml:space="preserve"> 2019</w:t>
      </w:r>
      <w:r w:rsidRPr="00E45FD1">
        <w:rPr>
          <w:rFonts w:ascii="Arial" w:hAnsi="Arial" w:cs="Arial"/>
          <w:color w:val="000000"/>
          <w:sz w:val="20"/>
          <w:szCs w:val="20"/>
        </w:rPr>
        <w:t xml:space="preserve"> </w:t>
      </w:r>
      <w:commentRangeStart w:id="341"/>
      <w:r w:rsidRPr="00E45FD1">
        <w:rPr>
          <w:rFonts w:ascii="Arial" w:hAnsi="Arial" w:cs="Arial"/>
          <w:color w:val="000000"/>
          <w:sz w:val="20"/>
          <w:szCs w:val="20"/>
        </w:rPr>
        <w:t>intake</w:t>
      </w:r>
      <w:commentRangeEnd w:id="341"/>
      <w:r w:rsidR="00F92B34">
        <w:rPr>
          <w:rStyle w:val="CommentReference"/>
          <w:rFonts w:asciiTheme="minorHAnsi" w:eastAsiaTheme="minorHAnsi" w:hAnsiTheme="minorHAnsi" w:cstheme="minorBidi"/>
        </w:rPr>
        <w:commentReference w:id="341"/>
      </w:r>
      <w:ins w:id="342" w:author="Adriana Lopes dos Santos" w:date="2018-07-30T12:30:00Z">
        <w:r w:rsidR="002243F4">
          <w:rPr>
            <w:rFonts w:ascii="Arial" w:hAnsi="Arial" w:cs="Arial"/>
            <w:color w:val="000000"/>
            <w:sz w:val="20"/>
            <w:szCs w:val="20"/>
          </w:rPr>
          <w:t xml:space="preserve">. </w:t>
        </w:r>
      </w:ins>
    </w:p>
    <w:p w14:paraId="0342D97D" w14:textId="77777777" w:rsidR="002243F4" w:rsidRDefault="002243F4" w:rsidP="00E45FD1">
      <w:pPr>
        <w:pStyle w:val="font8"/>
        <w:spacing w:before="0" w:beforeAutospacing="0" w:after="0" w:afterAutospacing="0"/>
        <w:textAlignment w:val="baseline"/>
        <w:rPr>
          <w:ins w:id="343" w:author="Adriana Lopes dos Santos" w:date="2018-07-30T12:30:00Z"/>
          <w:rFonts w:ascii="Arial" w:hAnsi="Arial" w:cs="Arial"/>
          <w:color w:val="000000"/>
          <w:sz w:val="20"/>
          <w:szCs w:val="20"/>
        </w:rPr>
      </w:pPr>
    </w:p>
    <w:p w14:paraId="052C82D7" w14:textId="4ADF5680" w:rsidR="00BB7EE7" w:rsidRDefault="002243F4" w:rsidP="00E45FD1">
      <w:pPr>
        <w:pStyle w:val="font8"/>
        <w:spacing w:before="0" w:beforeAutospacing="0" w:after="0" w:afterAutospacing="0"/>
        <w:textAlignment w:val="baseline"/>
        <w:rPr>
          <w:rFonts w:ascii="Arial" w:hAnsi="Arial" w:cs="Arial"/>
          <w:color w:val="000000"/>
          <w:sz w:val="20"/>
          <w:szCs w:val="20"/>
        </w:rPr>
      </w:pPr>
      <w:ins w:id="344" w:author="Adriana Lopes dos Santos" w:date="2018-07-30T12:31:00Z">
        <w:r>
          <w:rPr>
            <w:rFonts w:ascii="Arial" w:hAnsi="Arial" w:cs="Arial"/>
            <w:color w:val="000000"/>
            <w:sz w:val="20"/>
            <w:szCs w:val="20"/>
          </w:rPr>
          <w:t>**</w:t>
        </w:r>
      </w:ins>
      <w:del w:id="345" w:author="Adriana Lopes dos Santos" w:date="2018-07-30T12:30:00Z">
        <w:r w:rsidR="00330B31" w:rsidDel="002243F4">
          <w:rPr>
            <w:rFonts w:ascii="Arial" w:hAnsi="Arial" w:cs="Arial"/>
            <w:color w:val="000000"/>
            <w:sz w:val="20"/>
            <w:szCs w:val="20"/>
          </w:rPr>
          <w:delText>, but please consider that y</w:delText>
        </w:r>
      </w:del>
      <w:ins w:id="346" w:author="Adriana Lopes dos Santos" w:date="2018-07-30T12:30:00Z">
        <w:r>
          <w:rPr>
            <w:rFonts w:ascii="Arial" w:hAnsi="Arial" w:cs="Arial"/>
            <w:color w:val="000000"/>
            <w:sz w:val="20"/>
            <w:szCs w:val="20"/>
          </w:rPr>
          <w:t>Y</w:t>
        </w:r>
      </w:ins>
      <w:r w:rsidR="00330B31">
        <w:rPr>
          <w:rFonts w:ascii="Arial" w:hAnsi="Arial" w:cs="Arial"/>
          <w:color w:val="000000"/>
          <w:sz w:val="20"/>
          <w:szCs w:val="20"/>
        </w:rPr>
        <w:t>ou will have to build a</w:t>
      </w:r>
      <w:r w:rsidR="00330B31">
        <w:rPr>
          <w:rFonts w:ascii="Arial" w:hAnsi="Arial" w:cs="Arial"/>
          <w:color w:val="000000"/>
          <w:sz w:val="20"/>
          <w:szCs w:val="20"/>
        </w:rPr>
        <w:t>n application which</w:t>
      </w:r>
      <w:ins w:id="347" w:author="Adriana Lopes dos Santos" w:date="2018-07-30T12:30:00Z">
        <w:r>
          <w:rPr>
            <w:rFonts w:ascii="Arial" w:hAnsi="Arial" w:cs="Arial"/>
            <w:color w:val="000000"/>
            <w:sz w:val="20"/>
            <w:szCs w:val="20"/>
          </w:rPr>
          <w:t xml:space="preserve"> will</w:t>
        </w:r>
      </w:ins>
      <w:r w:rsidR="00330B31">
        <w:rPr>
          <w:rFonts w:ascii="Arial" w:hAnsi="Arial" w:cs="Arial"/>
          <w:color w:val="000000"/>
          <w:sz w:val="20"/>
          <w:szCs w:val="20"/>
        </w:rPr>
        <w:t xml:space="preserve"> take quite a bit of time, so please contact me as soon as possible if you are </w:t>
      </w:r>
      <w:proofErr w:type="gramStart"/>
      <w:r w:rsidR="00330B31">
        <w:rPr>
          <w:rFonts w:ascii="Arial" w:hAnsi="Arial" w:cs="Arial"/>
          <w:color w:val="000000"/>
          <w:sz w:val="20"/>
          <w:szCs w:val="20"/>
        </w:rPr>
        <w:t>interested.</w:t>
      </w:r>
      <w:ins w:id="348" w:author="Adriana Lopes dos Santos" w:date="2018-07-30T12:31:00Z">
        <w:r>
          <w:rPr>
            <w:rFonts w:ascii="Arial" w:hAnsi="Arial" w:cs="Arial"/>
            <w:color w:val="000000"/>
            <w:sz w:val="20"/>
            <w:szCs w:val="20"/>
          </w:rPr>
          <w:t>*</w:t>
        </w:r>
        <w:proofErr w:type="gramEnd"/>
        <w:r>
          <w:rPr>
            <w:rFonts w:ascii="Arial" w:hAnsi="Arial" w:cs="Arial"/>
            <w:color w:val="000000"/>
            <w:sz w:val="20"/>
            <w:szCs w:val="20"/>
          </w:rPr>
          <w:t>*</w:t>
        </w:r>
      </w:ins>
    </w:p>
    <w:p w14:paraId="17A41A6B" w14:textId="77777777" w:rsidR="00DC2A95" w:rsidRDefault="00DC2A95" w:rsidP="00DC2A95">
      <w:pPr>
        <w:pStyle w:val="font8"/>
        <w:spacing w:before="0" w:beforeAutospacing="0" w:after="0" w:afterAutospacing="0"/>
        <w:textAlignment w:val="baseline"/>
        <w:rPr>
          <w:rFonts w:ascii="Arial" w:hAnsi="Arial" w:cs="Arial"/>
          <w:color w:val="000000"/>
          <w:sz w:val="20"/>
          <w:szCs w:val="20"/>
        </w:rPr>
      </w:pPr>
    </w:p>
    <w:p w14:paraId="0D964A13" w14:textId="77777777" w:rsidR="00DC2A95" w:rsidRDefault="00DC2A95" w:rsidP="00DC2A95">
      <w:pPr>
        <w:pStyle w:val="font8"/>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w:t>
      </w:r>
    </w:p>
    <w:p w14:paraId="59A46E27" w14:textId="77777777" w:rsidR="00DC2A95" w:rsidRDefault="00DC2A95" w:rsidP="00F92B34">
      <w:pPr>
        <w:pStyle w:val="Heading4"/>
      </w:pPr>
      <w:r>
        <w:t>Benefits</w:t>
      </w:r>
    </w:p>
    <w:p w14:paraId="1422B14D" w14:textId="77777777" w:rsidR="00DC2A95" w:rsidRPr="00503F4A" w:rsidRDefault="00E45FD1" w:rsidP="00DC2A95">
      <w:pPr>
        <w:pStyle w:val="font8"/>
        <w:spacing w:before="0" w:beforeAutospacing="0" w:after="0" w:afterAutospacing="0"/>
        <w:textAlignment w:val="baseline"/>
        <w:rPr>
          <w:rFonts w:asciiTheme="minorHAnsi" w:hAnsiTheme="minorHAnsi" w:cstheme="minorHAnsi"/>
          <w:color w:val="000000"/>
          <w:sz w:val="22"/>
          <w:szCs w:val="22"/>
        </w:rPr>
      </w:pPr>
      <w:r w:rsidRPr="00503F4A">
        <w:rPr>
          <w:rFonts w:asciiTheme="minorHAnsi" w:hAnsiTheme="minorHAnsi" w:cstheme="minorHAnsi"/>
          <w:color w:val="000000"/>
          <w:sz w:val="22"/>
          <w:szCs w:val="22"/>
        </w:rPr>
        <w:t xml:space="preserve">The </w:t>
      </w:r>
      <w:r w:rsidR="00DC2A95" w:rsidRPr="00503F4A">
        <w:rPr>
          <w:rFonts w:asciiTheme="minorHAnsi" w:hAnsiTheme="minorHAnsi" w:cstheme="minorHAnsi"/>
          <w:color w:val="000000"/>
          <w:sz w:val="22"/>
          <w:szCs w:val="22"/>
        </w:rPr>
        <w:t>student will be provided with a graduate research assistantship that includes a stipend for living expenses, academic fees, tuition and health insurance.</w:t>
      </w:r>
    </w:p>
    <w:p w14:paraId="11F8965D" w14:textId="77777777" w:rsidR="00DC2A95" w:rsidRPr="00503F4A" w:rsidRDefault="00DC2A95" w:rsidP="00DC2A95">
      <w:pPr>
        <w:pStyle w:val="font8"/>
        <w:spacing w:before="0" w:beforeAutospacing="0" w:after="0" w:afterAutospacing="0"/>
        <w:textAlignment w:val="baseline"/>
        <w:rPr>
          <w:rFonts w:asciiTheme="minorHAnsi" w:hAnsiTheme="minorHAnsi" w:cstheme="minorHAnsi"/>
          <w:color w:val="000000"/>
          <w:sz w:val="22"/>
          <w:szCs w:val="22"/>
        </w:rPr>
      </w:pPr>
      <w:r w:rsidRPr="00503F4A">
        <w:rPr>
          <w:rFonts w:asciiTheme="minorHAnsi" w:hAnsiTheme="minorHAnsi" w:cstheme="minorHAnsi"/>
          <w:color w:val="000000"/>
          <w:sz w:val="22"/>
          <w:szCs w:val="22"/>
        </w:rPr>
        <w:t> </w:t>
      </w:r>
    </w:p>
    <w:p w14:paraId="08AD3AE4" w14:textId="77777777" w:rsidR="00DC2A95" w:rsidRPr="00503F4A" w:rsidRDefault="00DC2A95" w:rsidP="00503F4A">
      <w:pPr>
        <w:pStyle w:val="Heading4"/>
      </w:pPr>
      <w:r w:rsidRPr="00503F4A">
        <w:t>Contact</w:t>
      </w:r>
    </w:p>
    <w:p w14:paraId="78B8ECC7" w14:textId="77777777" w:rsidR="00DC2A95" w:rsidRPr="00503F4A" w:rsidRDefault="00555862" w:rsidP="00F92B34">
      <w:pPr>
        <w:pStyle w:val="font8"/>
        <w:spacing w:before="0" w:beforeAutospacing="0" w:after="0" w:afterAutospacing="0"/>
        <w:textAlignment w:val="baseline"/>
        <w:rPr>
          <w:rFonts w:asciiTheme="minorHAnsi" w:hAnsiTheme="minorHAnsi" w:cstheme="minorHAnsi"/>
          <w:color w:val="000000"/>
          <w:sz w:val="22"/>
          <w:szCs w:val="22"/>
        </w:rPr>
      </w:pPr>
      <w:r w:rsidRPr="00503F4A">
        <w:rPr>
          <w:rFonts w:asciiTheme="minorHAnsi" w:hAnsiTheme="minorHAnsi" w:cstheme="minorHAnsi"/>
          <w:color w:val="000000"/>
          <w:sz w:val="22"/>
          <w:szCs w:val="22"/>
        </w:rPr>
        <w:t>If you are interested, p</w:t>
      </w:r>
      <w:r w:rsidR="00DC2A95" w:rsidRPr="00503F4A">
        <w:rPr>
          <w:rFonts w:asciiTheme="minorHAnsi" w:hAnsiTheme="minorHAnsi" w:cstheme="minorHAnsi"/>
          <w:color w:val="000000"/>
          <w:sz w:val="22"/>
          <w:szCs w:val="22"/>
        </w:rPr>
        <w:t xml:space="preserve">lease send inquiries to </w:t>
      </w:r>
      <w:r w:rsidR="00E45FD1" w:rsidRPr="00503F4A">
        <w:rPr>
          <w:rFonts w:asciiTheme="minorHAnsi" w:hAnsiTheme="minorHAnsi" w:cstheme="minorHAnsi"/>
          <w:color w:val="000000"/>
          <w:sz w:val="22"/>
          <w:szCs w:val="22"/>
        </w:rPr>
        <w:t>a</w:t>
      </w:r>
      <w:r w:rsidR="00E34EAE" w:rsidRPr="00503F4A">
        <w:rPr>
          <w:rFonts w:asciiTheme="minorHAnsi" w:hAnsiTheme="minorHAnsi" w:cstheme="minorHAnsi"/>
          <w:color w:val="000000"/>
          <w:sz w:val="22"/>
          <w:szCs w:val="22"/>
        </w:rPr>
        <w:t>driana.lopes</w:t>
      </w:r>
      <w:r w:rsidRPr="00503F4A">
        <w:rPr>
          <w:rFonts w:asciiTheme="minorHAnsi" w:hAnsiTheme="minorHAnsi" w:cstheme="minorHAnsi"/>
          <w:color w:val="000000"/>
          <w:sz w:val="22"/>
          <w:szCs w:val="22"/>
        </w:rPr>
        <w:t>@ntu.edu.sg</w:t>
      </w:r>
      <w:r w:rsidR="00DC2A95" w:rsidRPr="00503F4A">
        <w:rPr>
          <w:rFonts w:asciiTheme="minorHAnsi" w:hAnsiTheme="minorHAnsi" w:cstheme="minorHAnsi"/>
          <w:color w:val="000000"/>
          <w:sz w:val="22"/>
          <w:szCs w:val="22"/>
        </w:rPr>
        <w:t xml:space="preserve">. </w:t>
      </w:r>
      <w:r w:rsidRPr="00503F4A">
        <w:rPr>
          <w:rFonts w:asciiTheme="minorHAnsi" w:hAnsiTheme="minorHAnsi" w:cstheme="minorHAnsi"/>
          <w:color w:val="000000"/>
          <w:sz w:val="22"/>
          <w:szCs w:val="22"/>
        </w:rPr>
        <w:t>I</w:t>
      </w:r>
      <w:r w:rsidR="00DC2A95" w:rsidRPr="00503F4A">
        <w:rPr>
          <w:rFonts w:asciiTheme="minorHAnsi" w:hAnsiTheme="minorHAnsi" w:cstheme="minorHAnsi"/>
          <w:color w:val="000000"/>
          <w:sz w:val="22"/>
          <w:szCs w:val="22"/>
        </w:rPr>
        <w:t xml:space="preserve">nclude </w:t>
      </w:r>
      <w:r w:rsidRPr="00503F4A">
        <w:rPr>
          <w:rFonts w:asciiTheme="minorHAnsi" w:hAnsiTheme="minorHAnsi" w:cstheme="minorHAnsi"/>
          <w:color w:val="000000"/>
          <w:sz w:val="22"/>
          <w:szCs w:val="22"/>
        </w:rPr>
        <w:t xml:space="preserve">your </w:t>
      </w:r>
      <w:r w:rsidR="00DC2A95" w:rsidRPr="00503F4A">
        <w:rPr>
          <w:rFonts w:asciiTheme="minorHAnsi" w:hAnsiTheme="minorHAnsi" w:cstheme="minorHAnsi"/>
          <w:color w:val="000000"/>
          <w:sz w:val="22"/>
          <w:szCs w:val="22"/>
        </w:rPr>
        <w:t xml:space="preserve">CV and a statement of research experience and interests. </w:t>
      </w:r>
      <w:r w:rsidR="00F92B34" w:rsidRPr="00503F4A">
        <w:rPr>
          <w:rFonts w:asciiTheme="minorHAnsi" w:hAnsiTheme="minorHAnsi" w:cstheme="minorHAnsi"/>
          <w:color w:val="000000"/>
          <w:sz w:val="22"/>
          <w:szCs w:val="22"/>
        </w:rPr>
        <w:t xml:space="preserve">We can talk and work on your application. </w:t>
      </w:r>
    </w:p>
    <w:p w14:paraId="69609815" w14:textId="77777777" w:rsidR="00F92B34" w:rsidRPr="00503F4A" w:rsidRDefault="00F92B34" w:rsidP="00F92B34">
      <w:pPr>
        <w:pStyle w:val="font8"/>
        <w:spacing w:before="0" w:beforeAutospacing="0" w:after="0" w:afterAutospacing="0"/>
        <w:textAlignment w:val="baseline"/>
        <w:rPr>
          <w:rFonts w:asciiTheme="minorHAnsi" w:hAnsiTheme="minorHAnsi" w:cstheme="minorHAnsi"/>
          <w:sz w:val="22"/>
          <w:szCs w:val="22"/>
        </w:rPr>
      </w:pPr>
    </w:p>
    <w:p w14:paraId="39B75F55" w14:textId="77777777" w:rsidR="006C4956" w:rsidRDefault="00F92B34" w:rsidP="00F92B34">
      <w:pPr>
        <w:pStyle w:val="Heading3"/>
        <w:rPr>
          <w:bdr w:val="none" w:sz="0" w:space="0" w:color="auto" w:frame="1"/>
        </w:rPr>
      </w:pPr>
      <w:commentRangeStart w:id="349"/>
      <w:commentRangeStart w:id="350"/>
      <w:r>
        <w:rPr>
          <w:bdr w:val="none" w:sz="0" w:space="0" w:color="auto" w:frame="1"/>
        </w:rPr>
        <w:t>Undergrad projects</w:t>
      </w:r>
      <w:commentRangeEnd w:id="349"/>
      <w:r w:rsidR="0049495F">
        <w:rPr>
          <w:rStyle w:val="CommentReference"/>
          <w:rFonts w:asciiTheme="minorHAnsi" w:eastAsiaTheme="minorHAnsi" w:hAnsiTheme="minorHAnsi" w:cstheme="minorBidi"/>
          <w:color w:val="auto"/>
        </w:rPr>
        <w:commentReference w:id="349"/>
      </w:r>
      <w:commentRangeEnd w:id="350"/>
      <w:r w:rsidR="002243F4">
        <w:rPr>
          <w:rStyle w:val="CommentReference"/>
          <w:rFonts w:asciiTheme="minorHAnsi" w:eastAsiaTheme="minorHAnsi" w:hAnsiTheme="minorHAnsi" w:cstheme="minorBidi"/>
          <w:color w:val="auto"/>
        </w:rPr>
        <w:commentReference w:id="350"/>
      </w:r>
    </w:p>
    <w:p w14:paraId="4AD10377" w14:textId="77777777" w:rsidR="006C4956" w:rsidRDefault="006C4956" w:rsidP="00F92B34">
      <w:pPr>
        <w:pStyle w:val="Heading3"/>
        <w:rPr>
          <w:bdr w:val="none" w:sz="0" w:space="0" w:color="auto" w:frame="1"/>
        </w:rPr>
      </w:pPr>
    </w:p>
    <w:p w14:paraId="4F7EBFED" w14:textId="77777777" w:rsidR="00F92B34" w:rsidRPr="00555862" w:rsidRDefault="00212055" w:rsidP="00F92B34">
      <w:pPr>
        <w:pStyle w:val="font8"/>
        <w:spacing w:before="0" w:beforeAutospacing="0" w:after="0" w:afterAutospacing="0"/>
        <w:textAlignment w:val="baseline"/>
      </w:pPr>
      <w:r w:rsidRPr="00212055">
        <w:rPr>
          <w:rFonts w:asciiTheme="minorHAnsi" w:eastAsiaTheme="minorHAnsi" w:hAnsiTheme="minorHAnsi" w:cstheme="minorBidi"/>
          <w:sz w:val="22"/>
          <w:szCs w:val="22"/>
          <w:bdr w:val="none" w:sz="0" w:space="0" w:color="auto" w:frame="1"/>
        </w:rPr>
        <w:t>Thinking about to do a lab internship or which project to conduct during last year project? Join us!</w:t>
      </w:r>
      <w:r w:rsidR="005F4C5B">
        <w:rPr>
          <w:rFonts w:asciiTheme="minorHAnsi" w:eastAsiaTheme="minorHAnsi" w:hAnsiTheme="minorHAnsi" w:cstheme="minorBidi"/>
          <w:sz w:val="22"/>
          <w:szCs w:val="22"/>
          <w:bdr w:val="none" w:sz="0" w:space="0" w:color="auto" w:frame="1"/>
        </w:rPr>
        <w:t xml:space="preserve"> </w:t>
      </w:r>
      <w:r w:rsidRPr="00212055">
        <w:rPr>
          <w:rFonts w:asciiTheme="minorHAnsi" w:eastAsiaTheme="minorHAnsi" w:hAnsiTheme="minorHAnsi" w:cstheme="minorBidi"/>
          <w:sz w:val="22"/>
          <w:szCs w:val="22"/>
          <w:bdr w:val="none" w:sz="0" w:space="0" w:color="auto" w:frame="1"/>
        </w:rPr>
        <w:t xml:space="preserve">Please contact adriana.lopes@ntu.edu.sg to learn more about projects </w:t>
      </w:r>
      <w:r w:rsidR="00503F4A" w:rsidRPr="00212055">
        <w:rPr>
          <w:rFonts w:asciiTheme="minorHAnsi" w:eastAsiaTheme="minorHAnsi" w:hAnsiTheme="minorHAnsi" w:cstheme="minorBidi"/>
          <w:sz w:val="22"/>
          <w:szCs w:val="22"/>
          <w:bdr w:val="none" w:sz="0" w:space="0" w:color="auto" w:frame="1"/>
        </w:rPr>
        <w:t>available</w:t>
      </w:r>
      <w:r w:rsidRPr="00212055">
        <w:rPr>
          <w:rFonts w:asciiTheme="minorHAnsi" w:eastAsiaTheme="minorHAnsi" w:hAnsiTheme="minorHAnsi" w:cstheme="minorBidi"/>
          <w:sz w:val="22"/>
          <w:szCs w:val="22"/>
          <w:bdr w:val="none" w:sz="0" w:space="0" w:color="auto" w:frame="1"/>
        </w:rPr>
        <w:t>.</w:t>
      </w:r>
      <w:bookmarkStart w:id="351" w:name="_GoBack"/>
      <w:bookmarkEnd w:id="351"/>
    </w:p>
    <w:sectPr w:rsidR="00F92B34" w:rsidRPr="00555862" w:rsidSect="003423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riana Lopes dos Santos" w:date="2018-07-30T10:06:00Z" w:initials="ALdS">
    <w:p w14:paraId="5B4CDBAA" w14:textId="5C710AC9" w:rsidR="0001635A" w:rsidRDefault="0001635A">
      <w:pPr>
        <w:pStyle w:val="CommentText"/>
      </w:pPr>
      <w:r>
        <w:rPr>
          <w:rStyle w:val="CommentReference"/>
        </w:rPr>
        <w:annotationRef/>
      </w:r>
      <w:r>
        <w:t>I made it shorter</w:t>
      </w:r>
    </w:p>
  </w:comment>
  <w:comment w:id="2" w:author="Daniel Vaulot" w:date="2018-07-24T18:14:00Z" w:initials="DV">
    <w:p w14:paraId="0E5775BE" w14:textId="0EB392A1" w:rsidR="00CA7381" w:rsidRDefault="00CA7381">
      <w:pPr>
        <w:pStyle w:val="CommentText"/>
      </w:pPr>
      <w:r>
        <w:rPr>
          <w:rStyle w:val="CommentReference"/>
        </w:rPr>
        <w:annotationRef/>
      </w:r>
      <w:r>
        <w:t>You could something more sophisticated on the same model than the projects.  I can show you latter when I am back in NTU.</w:t>
      </w:r>
    </w:p>
  </w:comment>
  <w:comment w:id="3" w:author="Adriana Lopes dos Santos" w:date="2018-07-30T10:08:00Z" w:initials="ALdS">
    <w:p w14:paraId="3BA0D62A" w14:textId="494A6A63" w:rsidR="00AB6847" w:rsidRDefault="00AB6847">
      <w:pPr>
        <w:pStyle w:val="CommentText"/>
      </w:pPr>
      <w:r>
        <w:rPr>
          <w:rStyle w:val="CommentReference"/>
        </w:rPr>
        <w:annotationRef/>
      </w:r>
      <w:r>
        <w:t>Ok, I will try later after I am done here</w:t>
      </w:r>
    </w:p>
  </w:comment>
  <w:comment w:id="4" w:author="Daniel Vaulot" w:date="2018-07-24T17:47:00Z" w:initials="DV">
    <w:p w14:paraId="78549892" w14:textId="70D799E3" w:rsidR="00CA7381" w:rsidRDefault="00CA7381" w:rsidP="00330B31">
      <w:pPr>
        <w:pStyle w:val="CommentText"/>
      </w:pPr>
      <w:r>
        <w:rPr>
          <w:rStyle w:val="CommentReference"/>
        </w:rPr>
        <w:annotationRef/>
      </w:r>
      <w:r>
        <w:t xml:space="preserve">I </w:t>
      </w:r>
      <w:proofErr w:type="spellStart"/>
      <w:r>
        <w:t>wil</w:t>
      </w:r>
      <w:proofErr w:type="spellEnd"/>
      <w:r>
        <w:t xml:space="preserve"> put the image above the text and I will add a small legend with credits…</w:t>
      </w:r>
    </w:p>
  </w:comment>
  <w:comment w:id="5" w:author="Adriana Lopes dos Santos" w:date="2018-07-30T11:15:00Z" w:initials="ALdS">
    <w:p w14:paraId="7BAF8679" w14:textId="2265E91A" w:rsidR="003C0A30" w:rsidRDefault="003C0A30">
      <w:pPr>
        <w:pStyle w:val="CommentText"/>
      </w:pPr>
      <w:r>
        <w:rPr>
          <w:rStyle w:val="CommentReference"/>
        </w:rPr>
        <w:annotationRef/>
      </w:r>
      <w:r w:rsidR="002243F4">
        <w:rPr>
          <w:noProof/>
        </w:rPr>
        <w:t>t</w:t>
      </w:r>
      <w:r w:rsidR="002243F4">
        <w:rPr>
          <w:noProof/>
        </w:rPr>
        <w:t>h</w:t>
      </w:r>
      <w:r w:rsidR="002243F4">
        <w:rPr>
          <w:noProof/>
        </w:rPr>
        <w:t>i</w:t>
      </w:r>
      <w:r w:rsidR="002243F4">
        <w:rPr>
          <w:noProof/>
        </w:rPr>
        <w:t>s</w:t>
      </w:r>
      <w:r w:rsidR="002243F4">
        <w:rPr>
          <w:noProof/>
        </w:rPr>
        <w:t xml:space="preserve"> </w:t>
      </w:r>
      <w:r w:rsidR="002243F4">
        <w:rPr>
          <w:noProof/>
        </w:rPr>
        <w:t>i</w:t>
      </w:r>
      <w:r w:rsidR="002243F4">
        <w:rPr>
          <w:noProof/>
        </w:rPr>
        <w:t>s</w:t>
      </w:r>
      <w:r w:rsidR="002243F4">
        <w:rPr>
          <w:noProof/>
        </w:rPr>
        <w:t xml:space="preserve"> </w:t>
      </w:r>
      <w:r w:rsidR="002243F4">
        <w:rPr>
          <w:noProof/>
        </w:rPr>
        <w:t>a</w:t>
      </w:r>
      <w:r w:rsidR="002243F4">
        <w:rPr>
          <w:noProof/>
        </w:rPr>
        <w:t>l</w:t>
      </w:r>
      <w:r w:rsidR="002243F4">
        <w:rPr>
          <w:noProof/>
        </w:rPr>
        <w:t>r</w:t>
      </w:r>
      <w:r w:rsidR="002243F4">
        <w:rPr>
          <w:noProof/>
        </w:rPr>
        <w:t>e</w:t>
      </w:r>
      <w:r w:rsidR="002243F4">
        <w:rPr>
          <w:noProof/>
        </w:rPr>
        <w:t>a</w:t>
      </w:r>
      <w:r w:rsidR="002243F4">
        <w:rPr>
          <w:noProof/>
        </w:rPr>
        <w:t>d</w:t>
      </w:r>
      <w:r w:rsidR="002243F4">
        <w:rPr>
          <w:noProof/>
        </w:rPr>
        <w:t>y</w:t>
      </w:r>
      <w:r w:rsidR="002243F4">
        <w:rPr>
          <w:noProof/>
        </w:rPr>
        <w:t xml:space="preserve"> </w:t>
      </w:r>
      <w:r w:rsidR="002243F4">
        <w:rPr>
          <w:noProof/>
        </w:rPr>
        <w:t>i</w:t>
      </w:r>
      <w:r w:rsidR="002243F4">
        <w:rPr>
          <w:noProof/>
        </w:rPr>
        <w:t>n</w:t>
      </w:r>
      <w:r w:rsidR="002243F4">
        <w:rPr>
          <w:noProof/>
        </w:rPr>
        <w:t xml:space="preserve"> </w:t>
      </w:r>
      <w:r w:rsidR="002243F4">
        <w:rPr>
          <w:noProof/>
        </w:rPr>
        <w:t>p</w:t>
      </w:r>
      <w:r w:rsidR="002243F4">
        <w:rPr>
          <w:noProof/>
        </w:rPr>
        <w:t>a</w:t>
      </w:r>
      <w:r w:rsidR="002243F4">
        <w:rPr>
          <w:noProof/>
        </w:rPr>
        <w:t>p</w:t>
      </w:r>
      <w:r w:rsidR="002243F4">
        <w:rPr>
          <w:noProof/>
        </w:rPr>
        <w:t>e</w:t>
      </w:r>
      <w:r w:rsidR="002243F4">
        <w:rPr>
          <w:noProof/>
        </w:rPr>
        <w:t>r</w:t>
      </w:r>
      <w:r>
        <w:rPr>
          <w:noProof/>
        </w:rPr>
        <w:t xml:space="preserve"> and I don’t know really who made the images…MH? Ichinomiya?</w:t>
      </w:r>
    </w:p>
  </w:comment>
  <w:comment w:id="27" w:author="Daniel Vaulot" w:date="2018-07-24T18:34:00Z" w:initials="DV">
    <w:p w14:paraId="07A7D5B8" w14:textId="165C11AD" w:rsidR="00CA7381" w:rsidRDefault="00CA7381">
      <w:pPr>
        <w:pStyle w:val="CommentText"/>
      </w:pPr>
      <w:r>
        <w:rPr>
          <w:rStyle w:val="CommentReference"/>
        </w:rPr>
        <w:annotationRef/>
      </w:r>
      <w:r>
        <w:t>Remove the space because the link is broken with the space.</w:t>
      </w:r>
    </w:p>
  </w:comment>
  <w:comment w:id="30" w:author="Daniel Vaulot" w:date="2018-07-24T18:35:00Z" w:initials="DV">
    <w:p w14:paraId="651EC574" w14:textId="06690556" w:rsidR="00CA7381" w:rsidRDefault="00CA7381">
      <w:pPr>
        <w:pStyle w:val="CommentText"/>
      </w:pPr>
      <w:r>
        <w:rPr>
          <w:rStyle w:val="CommentReference"/>
        </w:rPr>
        <w:annotationRef/>
      </w:r>
      <w:r>
        <w:t>Remove the space</w:t>
      </w:r>
    </w:p>
  </w:comment>
  <w:comment w:id="38" w:author="Daniel Vaulot" w:date="2018-07-24T18:01:00Z" w:initials="DV">
    <w:p w14:paraId="2D412C6D" w14:textId="0174D48C" w:rsidR="00CA7381" w:rsidRDefault="00CA7381">
      <w:pPr>
        <w:pStyle w:val="CommentText"/>
      </w:pPr>
      <w:r>
        <w:rPr>
          <w:rStyle w:val="CommentReference"/>
        </w:rPr>
        <w:annotationRef/>
      </w:r>
      <w:r>
        <w:t>I do not think bullets are necessary here, just separating by commas…</w:t>
      </w:r>
    </w:p>
  </w:comment>
  <w:comment w:id="106" w:author="Adriana Lopes dos Santos" w:date="2018-07-24T15:59:00Z" w:initials="ALdS">
    <w:p w14:paraId="611F13D9" w14:textId="73D9E1D2" w:rsidR="00CA7381" w:rsidRDefault="00CA7381">
      <w:pPr>
        <w:pStyle w:val="CommentText"/>
      </w:pPr>
      <w:r>
        <w:rPr>
          <w:rStyle w:val="CommentReference"/>
        </w:rPr>
        <w:annotationRef/>
      </w:r>
      <w:r>
        <w:t>I did not find where I could modify the publications</w:t>
      </w:r>
    </w:p>
  </w:comment>
  <w:comment w:id="107" w:author="Daniel Vaulot" w:date="2018-07-24T18:02:00Z" w:initials="DV">
    <w:p w14:paraId="08B91F3E" w14:textId="14B216A6" w:rsidR="00CA7381" w:rsidRDefault="00CA7381">
      <w:pPr>
        <w:pStyle w:val="CommentText"/>
      </w:pPr>
      <w:r>
        <w:rPr>
          <w:rStyle w:val="CommentReference"/>
        </w:rPr>
        <w:annotationRef/>
      </w:r>
      <w:r>
        <w:t>See the note</w:t>
      </w:r>
    </w:p>
  </w:comment>
  <w:comment w:id="108" w:author="Daniel Vaulot" w:date="2018-07-24T18:18:00Z" w:initials="DV">
    <w:p w14:paraId="726B0415" w14:textId="6A1C728B" w:rsidR="00CA7381" w:rsidRDefault="00CA7381">
      <w:pPr>
        <w:pStyle w:val="CommentText"/>
      </w:pPr>
      <w:r>
        <w:rPr>
          <w:rStyle w:val="CommentReference"/>
        </w:rPr>
        <w:annotationRef/>
      </w:r>
      <w:r>
        <w:t>You should say who is financing…</w:t>
      </w:r>
    </w:p>
  </w:comment>
  <w:comment w:id="114" w:author="Daniel Vaulot" w:date="2018-07-24T18:16:00Z" w:initials="DV">
    <w:p w14:paraId="6301834B" w14:textId="75B13FA4" w:rsidR="00CA7381" w:rsidRDefault="00CA7381">
      <w:pPr>
        <w:pStyle w:val="CommentText"/>
      </w:pPr>
      <w:r>
        <w:rPr>
          <w:rStyle w:val="CommentReference"/>
        </w:rPr>
        <w:annotationRef/>
      </w:r>
      <w:r>
        <w:t xml:space="preserve">What about your Chilean partners, Nicole, Peter and </w:t>
      </w:r>
      <w:proofErr w:type="gramStart"/>
      <w:r>
        <w:t>Osvaldo ??</w:t>
      </w:r>
      <w:proofErr w:type="gramEnd"/>
    </w:p>
  </w:comment>
  <w:comment w:id="217" w:author="Daniel Vaulot" w:date="2018-07-24T18:24:00Z" w:initials="DV">
    <w:p w14:paraId="2998DE97" w14:textId="5AB34A62" w:rsidR="00CA7381" w:rsidRDefault="00CA7381">
      <w:pPr>
        <w:pStyle w:val="CommentText"/>
      </w:pPr>
      <w:r>
        <w:rPr>
          <w:rStyle w:val="CommentReference"/>
        </w:rPr>
        <w:annotationRef/>
      </w:r>
      <w:r>
        <w:t>You need something more detailed or at least possible directions of what the student will do</w:t>
      </w:r>
    </w:p>
  </w:comment>
  <w:comment w:id="309" w:author="Daniel Vaulot" w:date="2018-07-24T18:21:00Z" w:initials="DV">
    <w:p w14:paraId="0E701ECA" w14:textId="18F91FE0" w:rsidR="00CA7381" w:rsidRDefault="00CA7381">
      <w:pPr>
        <w:pStyle w:val="CommentText"/>
      </w:pPr>
      <w:r>
        <w:rPr>
          <w:rStyle w:val="CommentReference"/>
        </w:rPr>
        <w:annotationRef/>
      </w:r>
      <w:r>
        <w:t xml:space="preserve">give the name of the ranking used because this is not </w:t>
      </w:r>
      <w:proofErr w:type="spellStart"/>
      <w:r>
        <w:t>Shangai</w:t>
      </w:r>
      <w:proofErr w:type="spellEnd"/>
      <w:r>
        <w:t>…</w:t>
      </w:r>
    </w:p>
  </w:comment>
  <w:comment w:id="341" w:author="Adriana Lopes dos Santos" w:date="2018-07-24T15:59:00Z" w:initials="ALdS">
    <w:p w14:paraId="19BFDE18" w14:textId="77777777" w:rsidR="00CA7381" w:rsidRDefault="00CA7381">
      <w:pPr>
        <w:pStyle w:val="CommentText"/>
      </w:pPr>
      <w:r>
        <w:rPr>
          <w:rStyle w:val="CommentReference"/>
        </w:rPr>
        <w:annotationRef/>
      </w:r>
      <w:r>
        <w:t>I think I should put another date because I will need time to work in the application which include a list of documents and a small research proposal</w:t>
      </w:r>
    </w:p>
  </w:comment>
  <w:comment w:id="349" w:author="Daniel Vaulot" w:date="2018-07-24T18:36:00Z" w:initials="DV">
    <w:p w14:paraId="69F46ACB" w14:textId="089E1379" w:rsidR="00CA7381" w:rsidRDefault="00CA7381">
      <w:pPr>
        <w:pStyle w:val="CommentText"/>
      </w:pPr>
      <w:r>
        <w:rPr>
          <w:rStyle w:val="CommentReference"/>
        </w:rPr>
        <w:annotationRef/>
      </w:r>
      <w:r>
        <w:t>You will need to list a few projects here</w:t>
      </w:r>
    </w:p>
  </w:comment>
  <w:comment w:id="350" w:author="Adriana Lopes dos Santos" w:date="2018-07-30T12:32:00Z" w:initials="ALdS">
    <w:p w14:paraId="7DA20174" w14:textId="55B09146" w:rsidR="002243F4" w:rsidRDefault="002243F4">
      <w:pPr>
        <w:pStyle w:val="CommentText"/>
      </w:pPr>
      <w:r>
        <w:rPr>
          <w:rStyle w:val="CommentReference"/>
        </w:rPr>
        <w:annotationRef/>
      </w:r>
      <w:r>
        <w:t xml:space="preserve">I prefer to leave as it </w:t>
      </w:r>
      <w:proofErr w:type="gramStart"/>
      <w:r>
        <w:t>is</w:t>
      </w:r>
      <w:proofErr w:type="gramEnd"/>
      <w:r>
        <w:t xml:space="preserve"> so they can just stop by. Through the profs I will pass a small announcement when I define …I want to discuss about this with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4CDBAA" w15:done="0"/>
  <w15:commentEx w15:paraId="0E5775BE" w15:done="0"/>
  <w15:commentEx w15:paraId="3BA0D62A" w15:paraIdParent="0E5775BE" w15:done="0"/>
  <w15:commentEx w15:paraId="78549892" w15:done="0"/>
  <w15:commentEx w15:paraId="7BAF8679" w15:done="0"/>
  <w15:commentEx w15:paraId="07A7D5B8" w15:done="0"/>
  <w15:commentEx w15:paraId="651EC574" w15:done="0"/>
  <w15:commentEx w15:paraId="2D412C6D" w15:done="0"/>
  <w15:commentEx w15:paraId="611F13D9" w15:done="0"/>
  <w15:commentEx w15:paraId="08B91F3E" w15:paraIdParent="611F13D9" w15:done="0"/>
  <w15:commentEx w15:paraId="726B0415" w15:done="0"/>
  <w15:commentEx w15:paraId="6301834B" w15:done="0"/>
  <w15:commentEx w15:paraId="2998DE97" w15:done="0"/>
  <w15:commentEx w15:paraId="0E701ECA" w15:done="0"/>
  <w15:commentEx w15:paraId="19BFDE18" w15:done="0"/>
  <w15:commentEx w15:paraId="69F46ACB" w15:done="0"/>
  <w15:commentEx w15:paraId="7DA20174" w15:paraIdParent="69F46A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4CDBAA" w16cid:durableId="1F09618D"/>
  <w16cid:commentId w16cid:paraId="0E5775BE" w16cid:durableId="1F01EAED"/>
  <w16cid:commentId w16cid:paraId="3BA0D62A" w16cid:durableId="1F09623A"/>
  <w16cid:commentId w16cid:paraId="78549892" w16cid:durableId="1F01E4AD"/>
  <w16cid:commentId w16cid:paraId="7BAF8679" w16cid:durableId="1F0971DA"/>
  <w16cid:commentId w16cid:paraId="07A7D5B8" w16cid:durableId="1F01EFCE"/>
  <w16cid:commentId w16cid:paraId="651EC574" w16cid:durableId="1F01F006"/>
  <w16cid:commentId w16cid:paraId="2D412C6D" w16cid:durableId="1F01E803"/>
  <w16cid:commentId w16cid:paraId="611F13D9" w16cid:durableId="1F01E265"/>
  <w16cid:commentId w16cid:paraId="08B91F3E" w16cid:durableId="1F01E83B"/>
  <w16cid:commentId w16cid:paraId="726B0415" w16cid:durableId="1F01EBE6"/>
  <w16cid:commentId w16cid:paraId="6301834B" w16cid:durableId="1F01EB7F"/>
  <w16cid:commentId w16cid:paraId="2998DE97" w16cid:durableId="1F01ED71"/>
  <w16cid:commentId w16cid:paraId="0E701ECA" w16cid:durableId="1F01ECB5"/>
  <w16cid:commentId w16cid:paraId="19BFDE18" w16cid:durableId="1F01E267"/>
  <w16cid:commentId w16cid:paraId="69F46ACB" w16cid:durableId="1F01F044"/>
  <w16cid:commentId w16cid:paraId="7DA20174" w16cid:durableId="1F0983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ff3">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32523"/>
    <w:multiLevelType w:val="hybridMultilevel"/>
    <w:tmpl w:val="FBD6DC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D2EEC"/>
    <w:multiLevelType w:val="hybridMultilevel"/>
    <w:tmpl w:val="1FCAD6FE"/>
    <w:lvl w:ilvl="0" w:tplc="3BF4705E">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E755D"/>
    <w:multiLevelType w:val="hybridMultilevel"/>
    <w:tmpl w:val="89864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055B4"/>
    <w:multiLevelType w:val="hybridMultilevel"/>
    <w:tmpl w:val="27FEA9E0"/>
    <w:lvl w:ilvl="0" w:tplc="EA8469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10D8E"/>
    <w:multiLevelType w:val="multilevel"/>
    <w:tmpl w:val="4B569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Lopes dos Santos">
    <w15:presenceInfo w15:providerId="Windows Live" w15:userId="ded0362dedc3309c"/>
  </w15:person>
  <w15:person w15:author="Daniel Vaulot">
    <w15:presenceInfo w15:providerId="Windows Live" w15:userId="02257239347da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D18"/>
    <w:rsid w:val="00004032"/>
    <w:rsid w:val="0001635A"/>
    <w:rsid w:val="00021CDF"/>
    <w:rsid w:val="000778C7"/>
    <w:rsid w:val="000A1362"/>
    <w:rsid w:val="000A7E2F"/>
    <w:rsid w:val="000B58BA"/>
    <w:rsid w:val="00162331"/>
    <w:rsid w:val="00176D84"/>
    <w:rsid w:val="001860C8"/>
    <w:rsid w:val="001A3BEB"/>
    <w:rsid w:val="001B2A81"/>
    <w:rsid w:val="001C7420"/>
    <w:rsid w:val="001D3EA3"/>
    <w:rsid w:val="001D6D96"/>
    <w:rsid w:val="001E34CA"/>
    <w:rsid w:val="00204C3A"/>
    <w:rsid w:val="00212055"/>
    <w:rsid w:val="00217664"/>
    <w:rsid w:val="002243F4"/>
    <w:rsid w:val="00225277"/>
    <w:rsid w:val="00234142"/>
    <w:rsid w:val="002833C0"/>
    <w:rsid w:val="0029026C"/>
    <w:rsid w:val="002A29A7"/>
    <w:rsid w:val="002C69D4"/>
    <w:rsid w:val="002E229E"/>
    <w:rsid w:val="00330B31"/>
    <w:rsid w:val="003423A9"/>
    <w:rsid w:val="00380963"/>
    <w:rsid w:val="003863A3"/>
    <w:rsid w:val="00396241"/>
    <w:rsid w:val="003C0A30"/>
    <w:rsid w:val="003C2E0B"/>
    <w:rsid w:val="003C3844"/>
    <w:rsid w:val="003D190B"/>
    <w:rsid w:val="00405F42"/>
    <w:rsid w:val="00406706"/>
    <w:rsid w:val="004322EF"/>
    <w:rsid w:val="004328FC"/>
    <w:rsid w:val="0043696E"/>
    <w:rsid w:val="00447DC3"/>
    <w:rsid w:val="004511FB"/>
    <w:rsid w:val="004774A2"/>
    <w:rsid w:val="004800F7"/>
    <w:rsid w:val="0049495F"/>
    <w:rsid w:val="00495A42"/>
    <w:rsid w:val="004C5BFC"/>
    <w:rsid w:val="004C67DA"/>
    <w:rsid w:val="005014F1"/>
    <w:rsid w:val="00503F4A"/>
    <w:rsid w:val="00555862"/>
    <w:rsid w:val="005568EF"/>
    <w:rsid w:val="005B6B2D"/>
    <w:rsid w:val="005D7B4D"/>
    <w:rsid w:val="005E5CBE"/>
    <w:rsid w:val="005F02D6"/>
    <w:rsid w:val="005F4C5B"/>
    <w:rsid w:val="00621FB6"/>
    <w:rsid w:val="006C4956"/>
    <w:rsid w:val="006D4320"/>
    <w:rsid w:val="006D7F56"/>
    <w:rsid w:val="00726796"/>
    <w:rsid w:val="007608F4"/>
    <w:rsid w:val="007720BD"/>
    <w:rsid w:val="007A0779"/>
    <w:rsid w:val="007B10DF"/>
    <w:rsid w:val="007B5533"/>
    <w:rsid w:val="007D4430"/>
    <w:rsid w:val="007E21C2"/>
    <w:rsid w:val="00801E09"/>
    <w:rsid w:val="00857F76"/>
    <w:rsid w:val="008A499B"/>
    <w:rsid w:val="008A7ADF"/>
    <w:rsid w:val="008D7D5C"/>
    <w:rsid w:val="0090644F"/>
    <w:rsid w:val="00914EF6"/>
    <w:rsid w:val="009472C8"/>
    <w:rsid w:val="00957F39"/>
    <w:rsid w:val="009961E4"/>
    <w:rsid w:val="009A0214"/>
    <w:rsid w:val="009C18F4"/>
    <w:rsid w:val="009D0E28"/>
    <w:rsid w:val="009E030E"/>
    <w:rsid w:val="009F5D97"/>
    <w:rsid w:val="00A435C5"/>
    <w:rsid w:val="00A671BE"/>
    <w:rsid w:val="00A757F1"/>
    <w:rsid w:val="00A83547"/>
    <w:rsid w:val="00AB6847"/>
    <w:rsid w:val="00AB7D2A"/>
    <w:rsid w:val="00AE0A27"/>
    <w:rsid w:val="00B10CCE"/>
    <w:rsid w:val="00B3682E"/>
    <w:rsid w:val="00B91A32"/>
    <w:rsid w:val="00BB7EE7"/>
    <w:rsid w:val="00BD6B90"/>
    <w:rsid w:val="00BF0353"/>
    <w:rsid w:val="00BF6D76"/>
    <w:rsid w:val="00C0079F"/>
    <w:rsid w:val="00C65C13"/>
    <w:rsid w:val="00C74DFC"/>
    <w:rsid w:val="00C83A4C"/>
    <w:rsid w:val="00C8771C"/>
    <w:rsid w:val="00C96015"/>
    <w:rsid w:val="00CA2C3F"/>
    <w:rsid w:val="00CA702D"/>
    <w:rsid w:val="00CA7381"/>
    <w:rsid w:val="00CB0698"/>
    <w:rsid w:val="00CB2869"/>
    <w:rsid w:val="00D05DC5"/>
    <w:rsid w:val="00D31751"/>
    <w:rsid w:val="00D31A16"/>
    <w:rsid w:val="00D44187"/>
    <w:rsid w:val="00D60AD5"/>
    <w:rsid w:val="00D65D60"/>
    <w:rsid w:val="00D760EA"/>
    <w:rsid w:val="00D90CB5"/>
    <w:rsid w:val="00DA1511"/>
    <w:rsid w:val="00DB64DB"/>
    <w:rsid w:val="00DC2A95"/>
    <w:rsid w:val="00DD6C8E"/>
    <w:rsid w:val="00DE1880"/>
    <w:rsid w:val="00DE2465"/>
    <w:rsid w:val="00DE7D18"/>
    <w:rsid w:val="00DF3CBD"/>
    <w:rsid w:val="00E0046E"/>
    <w:rsid w:val="00E236E5"/>
    <w:rsid w:val="00E34EAE"/>
    <w:rsid w:val="00E45FD1"/>
    <w:rsid w:val="00E468A1"/>
    <w:rsid w:val="00E50BC0"/>
    <w:rsid w:val="00E56151"/>
    <w:rsid w:val="00E95C5A"/>
    <w:rsid w:val="00EB4BE9"/>
    <w:rsid w:val="00F12D0E"/>
    <w:rsid w:val="00F211DB"/>
    <w:rsid w:val="00F77D87"/>
    <w:rsid w:val="00F92B34"/>
    <w:rsid w:val="00F96C7E"/>
    <w:rsid w:val="00FD519B"/>
    <w:rsid w:val="00FE4D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B938"/>
  <w15:docId w15:val="{7B5E9DC7-AF60-43E9-A5ED-D71039A00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3A9"/>
  </w:style>
  <w:style w:type="paragraph" w:styleId="Heading1">
    <w:name w:val="heading 1"/>
    <w:basedOn w:val="Normal"/>
    <w:next w:val="Normal"/>
    <w:link w:val="Heading1Char"/>
    <w:uiPriority w:val="9"/>
    <w:qFormat/>
    <w:rsid w:val="00AE0A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A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2B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7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079F"/>
    <w:rPr>
      <w:i/>
      <w:iCs/>
    </w:rPr>
  </w:style>
  <w:style w:type="paragraph" w:customStyle="1" w:styleId="Default">
    <w:name w:val="Default"/>
    <w:rsid w:val="00C0079F"/>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E0046E"/>
    <w:rPr>
      <w:sz w:val="16"/>
      <w:szCs w:val="16"/>
    </w:rPr>
  </w:style>
  <w:style w:type="paragraph" w:styleId="CommentText">
    <w:name w:val="annotation text"/>
    <w:basedOn w:val="Normal"/>
    <w:link w:val="CommentTextChar"/>
    <w:uiPriority w:val="99"/>
    <w:semiHidden/>
    <w:unhideWhenUsed/>
    <w:rsid w:val="00E0046E"/>
    <w:pPr>
      <w:spacing w:line="240" w:lineRule="auto"/>
    </w:pPr>
    <w:rPr>
      <w:sz w:val="20"/>
      <w:szCs w:val="20"/>
    </w:rPr>
  </w:style>
  <w:style w:type="character" w:customStyle="1" w:styleId="CommentTextChar">
    <w:name w:val="Comment Text Char"/>
    <w:basedOn w:val="DefaultParagraphFont"/>
    <w:link w:val="CommentText"/>
    <w:uiPriority w:val="99"/>
    <w:semiHidden/>
    <w:rsid w:val="00E0046E"/>
    <w:rPr>
      <w:sz w:val="20"/>
      <w:szCs w:val="20"/>
    </w:rPr>
  </w:style>
  <w:style w:type="paragraph" w:styleId="CommentSubject">
    <w:name w:val="annotation subject"/>
    <w:basedOn w:val="CommentText"/>
    <w:next w:val="CommentText"/>
    <w:link w:val="CommentSubjectChar"/>
    <w:uiPriority w:val="99"/>
    <w:semiHidden/>
    <w:unhideWhenUsed/>
    <w:rsid w:val="00E0046E"/>
    <w:rPr>
      <w:b/>
      <w:bCs/>
    </w:rPr>
  </w:style>
  <w:style w:type="character" w:customStyle="1" w:styleId="CommentSubjectChar">
    <w:name w:val="Comment Subject Char"/>
    <w:basedOn w:val="CommentTextChar"/>
    <w:link w:val="CommentSubject"/>
    <w:uiPriority w:val="99"/>
    <w:semiHidden/>
    <w:rsid w:val="00E0046E"/>
    <w:rPr>
      <w:b/>
      <w:bCs/>
      <w:sz w:val="20"/>
      <w:szCs w:val="20"/>
    </w:rPr>
  </w:style>
  <w:style w:type="paragraph" w:styleId="BalloonText">
    <w:name w:val="Balloon Text"/>
    <w:basedOn w:val="Normal"/>
    <w:link w:val="BalloonTextChar"/>
    <w:uiPriority w:val="99"/>
    <w:semiHidden/>
    <w:unhideWhenUsed/>
    <w:rsid w:val="00E00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46E"/>
    <w:rPr>
      <w:rFonts w:ascii="Segoe UI" w:hAnsi="Segoe UI" w:cs="Segoe UI"/>
      <w:sz w:val="18"/>
      <w:szCs w:val="18"/>
    </w:rPr>
  </w:style>
  <w:style w:type="character" w:styleId="Hyperlink">
    <w:name w:val="Hyperlink"/>
    <w:basedOn w:val="DefaultParagraphFont"/>
    <w:uiPriority w:val="99"/>
    <w:unhideWhenUsed/>
    <w:rsid w:val="00E0046E"/>
    <w:rPr>
      <w:color w:val="0563C1" w:themeColor="hyperlink"/>
      <w:u w:val="single"/>
    </w:rPr>
  </w:style>
  <w:style w:type="character" w:customStyle="1" w:styleId="Mentionnonrsolue1">
    <w:name w:val="Mention non résolue1"/>
    <w:basedOn w:val="DefaultParagraphFont"/>
    <w:uiPriority w:val="99"/>
    <w:semiHidden/>
    <w:unhideWhenUsed/>
    <w:rsid w:val="00E0046E"/>
    <w:rPr>
      <w:color w:val="605E5C"/>
      <w:shd w:val="clear" w:color="auto" w:fill="E1DFDD"/>
    </w:rPr>
  </w:style>
  <w:style w:type="character" w:customStyle="1" w:styleId="current-selection">
    <w:name w:val="current-selection"/>
    <w:basedOn w:val="DefaultParagraphFont"/>
    <w:rsid w:val="00204C3A"/>
  </w:style>
  <w:style w:type="character" w:customStyle="1" w:styleId="a">
    <w:name w:val="_"/>
    <w:basedOn w:val="DefaultParagraphFont"/>
    <w:rsid w:val="00204C3A"/>
  </w:style>
  <w:style w:type="paragraph" w:styleId="Revision">
    <w:name w:val="Revision"/>
    <w:hidden/>
    <w:uiPriority w:val="99"/>
    <w:semiHidden/>
    <w:rsid w:val="009C18F4"/>
    <w:pPr>
      <w:spacing w:after="0" w:line="240" w:lineRule="auto"/>
    </w:pPr>
  </w:style>
  <w:style w:type="character" w:customStyle="1" w:styleId="Heading1Char">
    <w:name w:val="Heading 1 Char"/>
    <w:basedOn w:val="DefaultParagraphFont"/>
    <w:link w:val="Heading1"/>
    <w:uiPriority w:val="9"/>
    <w:rsid w:val="00AE0A2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0A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A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0A2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E0A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0A2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A0214"/>
    <w:pPr>
      <w:ind w:left="720"/>
      <w:contextualSpacing/>
    </w:pPr>
  </w:style>
  <w:style w:type="paragraph" w:customStyle="1" w:styleId="font8">
    <w:name w:val="font_8"/>
    <w:basedOn w:val="Normal"/>
    <w:rsid w:val="00DC2A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92B34"/>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30B31"/>
    <w:rPr>
      <w:color w:val="605E5C"/>
      <w:shd w:val="clear" w:color="auto" w:fill="E1DFDD"/>
    </w:rPr>
  </w:style>
  <w:style w:type="character" w:styleId="FollowedHyperlink">
    <w:name w:val="FollowedHyperlink"/>
    <w:basedOn w:val="DefaultParagraphFont"/>
    <w:uiPriority w:val="99"/>
    <w:semiHidden/>
    <w:unhideWhenUsed/>
    <w:rsid w:val="001860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768405">
      <w:bodyDiv w:val="1"/>
      <w:marLeft w:val="0"/>
      <w:marRight w:val="0"/>
      <w:marTop w:val="0"/>
      <w:marBottom w:val="0"/>
      <w:divBdr>
        <w:top w:val="none" w:sz="0" w:space="0" w:color="auto"/>
        <w:left w:val="none" w:sz="0" w:space="0" w:color="auto"/>
        <w:bottom w:val="none" w:sz="0" w:space="0" w:color="auto"/>
        <w:right w:val="none" w:sz="0" w:space="0" w:color="auto"/>
      </w:divBdr>
    </w:div>
    <w:div w:id="764960089">
      <w:bodyDiv w:val="1"/>
      <w:marLeft w:val="0"/>
      <w:marRight w:val="0"/>
      <w:marTop w:val="0"/>
      <w:marBottom w:val="0"/>
      <w:divBdr>
        <w:top w:val="none" w:sz="0" w:space="0" w:color="auto"/>
        <w:left w:val="none" w:sz="0" w:space="0" w:color="auto"/>
        <w:bottom w:val="none" w:sz="0" w:space="0" w:color="auto"/>
        <w:right w:val="none" w:sz="0" w:space="0" w:color="auto"/>
      </w:divBdr>
      <w:divsChild>
        <w:div w:id="16777765">
          <w:marLeft w:val="0"/>
          <w:marRight w:val="0"/>
          <w:marTop w:val="0"/>
          <w:marBottom w:val="0"/>
          <w:divBdr>
            <w:top w:val="none" w:sz="0" w:space="0" w:color="auto"/>
            <w:left w:val="none" w:sz="0" w:space="0" w:color="auto"/>
            <w:bottom w:val="none" w:sz="0" w:space="0" w:color="auto"/>
            <w:right w:val="none" w:sz="0" w:space="0" w:color="auto"/>
          </w:divBdr>
          <w:divsChild>
            <w:div w:id="840701653">
              <w:marLeft w:val="0"/>
              <w:marRight w:val="0"/>
              <w:marTop w:val="0"/>
              <w:marBottom w:val="0"/>
              <w:divBdr>
                <w:top w:val="none" w:sz="0" w:space="0" w:color="auto"/>
                <w:left w:val="none" w:sz="0" w:space="0" w:color="auto"/>
                <w:bottom w:val="none" w:sz="0" w:space="0" w:color="auto"/>
                <w:right w:val="none" w:sz="0" w:space="0" w:color="auto"/>
              </w:divBdr>
              <w:divsChild>
                <w:div w:id="4975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352">
          <w:marLeft w:val="0"/>
          <w:marRight w:val="0"/>
          <w:marTop w:val="0"/>
          <w:marBottom w:val="0"/>
          <w:divBdr>
            <w:top w:val="none" w:sz="0" w:space="0" w:color="auto"/>
            <w:left w:val="none" w:sz="0" w:space="0" w:color="auto"/>
            <w:bottom w:val="none" w:sz="0" w:space="0" w:color="auto"/>
            <w:right w:val="none" w:sz="0" w:space="0" w:color="auto"/>
          </w:divBdr>
          <w:divsChild>
            <w:div w:id="191773747">
              <w:marLeft w:val="0"/>
              <w:marRight w:val="0"/>
              <w:marTop w:val="300"/>
              <w:marBottom w:val="0"/>
              <w:divBdr>
                <w:top w:val="none" w:sz="0" w:space="0" w:color="auto"/>
                <w:left w:val="none" w:sz="0" w:space="0" w:color="auto"/>
                <w:bottom w:val="none" w:sz="0" w:space="0" w:color="auto"/>
                <w:right w:val="none" w:sz="0" w:space="0" w:color="auto"/>
              </w:divBdr>
              <w:divsChild>
                <w:div w:id="1307513607">
                  <w:marLeft w:val="0"/>
                  <w:marRight w:val="90"/>
                  <w:marTop w:val="0"/>
                  <w:marBottom w:val="0"/>
                  <w:divBdr>
                    <w:top w:val="none" w:sz="0" w:space="0" w:color="auto"/>
                    <w:left w:val="none" w:sz="0" w:space="0" w:color="auto"/>
                    <w:bottom w:val="none" w:sz="0" w:space="0" w:color="auto"/>
                    <w:right w:val="none" w:sz="0" w:space="0" w:color="auto"/>
                  </w:divBdr>
                  <w:divsChild>
                    <w:div w:id="12697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48617">
      <w:bodyDiv w:val="1"/>
      <w:marLeft w:val="0"/>
      <w:marRight w:val="0"/>
      <w:marTop w:val="0"/>
      <w:marBottom w:val="0"/>
      <w:divBdr>
        <w:top w:val="none" w:sz="0" w:space="0" w:color="auto"/>
        <w:left w:val="none" w:sz="0" w:space="0" w:color="auto"/>
        <w:bottom w:val="none" w:sz="0" w:space="0" w:color="auto"/>
        <w:right w:val="none" w:sz="0" w:space="0" w:color="auto"/>
      </w:divBdr>
      <w:divsChild>
        <w:div w:id="1863126793">
          <w:marLeft w:val="0"/>
          <w:marRight w:val="0"/>
          <w:marTop w:val="0"/>
          <w:marBottom w:val="0"/>
          <w:divBdr>
            <w:top w:val="none" w:sz="0" w:space="0" w:color="auto"/>
            <w:left w:val="none" w:sz="0" w:space="0" w:color="auto"/>
            <w:bottom w:val="none" w:sz="0" w:space="0" w:color="auto"/>
            <w:right w:val="none" w:sz="0" w:space="0" w:color="auto"/>
          </w:divBdr>
        </w:div>
        <w:div w:id="1274437130">
          <w:marLeft w:val="0"/>
          <w:marRight w:val="0"/>
          <w:marTop w:val="0"/>
          <w:marBottom w:val="0"/>
          <w:divBdr>
            <w:top w:val="none" w:sz="0" w:space="0" w:color="auto"/>
            <w:left w:val="none" w:sz="0" w:space="0" w:color="auto"/>
            <w:bottom w:val="none" w:sz="0" w:space="0" w:color="auto"/>
            <w:right w:val="none" w:sz="0" w:space="0" w:color="auto"/>
          </w:divBdr>
        </w:div>
        <w:div w:id="922029363">
          <w:marLeft w:val="0"/>
          <w:marRight w:val="0"/>
          <w:marTop w:val="0"/>
          <w:marBottom w:val="0"/>
          <w:divBdr>
            <w:top w:val="none" w:sz="0" w:space="0" w:color="auto"/>
            <w:left w:val="none" w:sz="0" w:space="0" w:color="auto"/>
            <w:bottom w:val="none" w:sz="0" w:space="0" w:color="auto"/>
            <w:right w:val="none" w:sz="0" w:space="0" w:color="auto"/>
          </w:divBdr>
        </w:div>
        <w:div w:id="1881285953">
          <w:marLeft w:val="0"/>
          <w:marRight w:val="0"/>
          <w:marTop w:val="0"/>
          <w:marBottom w:val="0"/>
          <w:divBdr>
            <w:top w:val="none" w:sz="0" w:space="0" w:color="auto"/>
            <w:left w:val="none" w:sz="0" w:space="0" w:color="auto"/>
            <w:bottom w:val="none" w:sz="0" w:space="0" w:color="auto"/>
            <w:right w:val="none" w:sz="0" w:space="0" w:color="auto"/>
          </w:divBdr>
        </w:div>
      </w:divsChild>
    </w:div>
    <w:div w:id="202797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researchgate.net/profile/Catherine_Ribeiro" TargetMode="External"/><Relationship Id="rId4" Type="http://schemas.openxmlformats.org/officeDocument/2006/relationships/settings" Target="settings.xml"/><Relationship Id="rId9" Type="http://schemas.openxmlformats.org/officeDocument/2006/relationships/hyperlink" Target="http://greenedge-expedition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70316-A75C-4B8F-833D-406BE08B8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3862</TotalTime>
  <Pages>7</Pages>
  <Words>3139</Words>
  <Characters>17894</Characters>
  <Application>Microsoft Office Word</Application>
  <DocSecurity>0</DocSecurity>
  <Lines>149</Lines>
  <Paragraphs>41</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Lopes dos Santos</dc:creator>
  <cp:lastModifiedBy>Adriana Lopes dos Santos</cp:lastModifiedBy>
  <cp:revision>7</cp:revision>
  <dcterms:created xsi:type="dcterms:W3CDTF">2018-07-27T12:10:00Z</dcterms:created>
  <dcterms:modified xsi:type="dcterms:W3CDTF">2018-07-30T04:34:00Z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